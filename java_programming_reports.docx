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608C4" w14:textId="77777777" w:rsidR="007E37A9" w:rsidRDefault="007E37A9">
      <w:pPr>
        <w:pStyle w:val="BodyText"/>
        <w:spacing w:before="205"/>
        <w:rPr>
          <w:sz w:val="52"/>
        </w:rPr>
      </w:pPr>
    </w:p>
    <w:p w14:paraId="1ACB4A1B" w14:textId="77777777" w:rsidR="007E37A9" w:rsidRDefault="00000000">
      <w:pPr>
        <w:pStyle w:val="Heading1"/>
        <w:ind w:right="27"/>
      </w:pPr>
      <w:r>
        <w:t>UNIVERSITY</w:t>
      </w:r>
      <w:r>
        <w:rPr>
          <w:spacing w:val="-26"/>
        </w:rPr>
        <w:t xml:space="preserve"> </w:t>
      </w:r>
      <w:r>
        <w:t>INSTITUTE</w:t>
      </w:r>
      <w:r>
        <w:rPr>
          <w:spacing w:val="-5"/>
        </w:rPr>
        <w:t xml:space="preserve"> </w:t>
      </w:r>
      <w:r>
        <w:t>OF</w:t>
      </w:r>
      <w:r>
        <w:rPr>
          <w:spacing w:val="-29"/>
        </w:rPr>
        <w:t xml:space="preserve"> </w:t>
      </w:r>
      <w:r>
        <w:rPr>
          <w:spacing w:val="-2"/>
        </w:rPr>
        <w:t>COMPUTING</w:t>
      </w:r>
    </w:p>
    <w:p w14:paraId="03E6ADE0" w14:textId="77777777" w:rsidR="007E37A9" w:rsidRDefault="007E37A9">
      <w:pPr>
        <w:pStyle w:val="BodyText"/>
        <w:rPr>
          <w:b/>
          <w:sz w:val="52"/>
        </w:rPr>
      </w:pPr>
    </w:p>
    <w:p w14:paraId="43A92977" w14:textId="77777777" w:rsidR="007E37A9" w:rsidRDefault="007E37A9">
      <w:pPr>
        <w:pStyle w:val="BodyText"/>
        <w:rPr>
          <w:b/>
          <w:sz w:val="52"/>
        </w:rPr>
      </w:pPr>
    </w:p>
    <w:p w14:paraId="4BA891D2" w14:textId="77777777" w:rsidR="007E37A9" w:rsidRDefault="007E37A9">
      <w:pPr>
        <w:pStyle w:val="BodyText"/>
        <w:spacing w:before="296"/>
        <w:rPr>
          <w:b/>
          <w:sz w:val="52"/>
        </w:rPr>
      </w:pPr>
    </w:p>
    <w:p w14:paraId="1CEF0C18" w14:textId="77777777" w:rsidR="007E37A9" w:rsidRDefault="00000000">
      <w:pPr>
        <w:spacing w:before="1" w:line="259" w:lineRule="auto"/>
        <w:ind w:left="2886" w:right="2779"/>
        <w:jc w:val="center"/>
        <w:rPr>
          <w:b/>
          <w:sz w:val="52"/>
        </w:rPr>
      </w:pPr>
      <w:r>
        <w:rPr>
          <w:b/>
          <w:spacing w:val="-2"/>
          <w:sz w:val="52"/>
        </w:rPr>
        <w:t>PROJECT</w:t>
      </w:r>
      <w:r>
        <w:rPr>
          <w:b/>
          <w:spacing w:val="-31"/>
          <w:sz w:val="52"/>
        </w:rPr>
        <w:t xml:space="preserve"> </w:t>
      </w:r>
      <w:r>
        <w:rPr>
          <w:b/>
          <w:spacing w:val="-2"/>
          <w:sz w:val="52"/>
        </w:rPr>
        <w:t xml:space="preserve">REPORT </w:t>
      </w:r>
      <w:r>
        <w:rPr>
          <w:b/>
          <w:spacing w:val="-6"/>
          <w:sz w:val="52"/>
        </w:rPr>
        <w:t>ON</w:t>
      </w:r>
    </w:p>
    <w:p w14:paraId="19AFB04A" w14:textId="73177747" w:rsidR="007E37A9" w:rsidRDefault="0021465F" w:rsidP="00E9608A">
      <w:pPr>
        <w:pStyle w:val="Heading2"/>
        <w:spacing w:before="290"/>
        <w:ind w:left="0" w:right="27"/>
        <w:jc w:val="left"/>
      </w:pPr>
      <w:r>
        <w:t xml:space="preserve">                  </w:t>
      </w:r>
      <w:r w:rsidR="00E9608A">
        <w:t>Student Man</w:t>
      </w:r>
      <w:r w:rsidR="00CC6175">
        <w:t>ageme</w:t>
      </w:r>
      <w:r>
        <w:t>nt System</w:t>
      </w:r>
    </w:p>
    <w:p w14:paraId="040AC9DF" w14:textId="77777777" w:rsidR="007E37A9" w:rsidRDefault="00000000">
      <w:pPr>
        <w:spacing w:before="200"/>
        <w:ind w:left="33" w:right="7"/>
        <w:jc w:val="center"/>
        <w:rPr>
          <w:sz w:val="48"/>
        </w:rPr>
      </w:pPr>
      <w:r>
        <w:rPr>
          <w:sz w:val="48"/>
        </w:rPr>
        <w:t>Program</w:t>
      </w:r>
      <w:r>
        <w:rPr>
          <w:spacing w:val="-1"/>
          <w:sz w:val="48"/>
        </w:rPr>
        <w:t xml:space="preserve"> </w:t>
      </w:r>
      <w:r>
        <w:rPr>
          <w:sz w:val="48"/>
        </w:rPr>
        <w:t>Name:</w:t>
      </w:r>
      <w:r>
        <w:rPr>
          <w:spacing w:val="1"/>
          <w:sz w:val="48"/>
        </w:rPr>
        <w:t xml:space="preserve"> </w:t>
      </w:r>
      <w:r>
        <w:rPr>
          <w:spacing w:val="-5"/>
          <w:sz w:val="48"/>
        </w:rPr>
        <w:t>BCA</w:t>
      </w:r>
    </w:p>
    <w:p w14:paraId="2CEF3253" w14:textId="763B5698" w:rsidR="007E37A9" w:rsidRDefault="00000000">
      <w:pPr>
        <w:spacing w:before="197" w:line="297" w:lineRule="auto"/>
        <w:ind w:left="375" w:right="345"/>
        <w:jc w:val="center"/>
        <w:rPr>
          <w:sz w:val="48"/>
        </w:rPr>
      </w:pPr>
      <w:r>
        <w:rPr>
          <w:spacing w:val="-4"/>
          <w:sz w:val="48"/>
        </w:rPr>
        <w:t>Subject</w:t>
      </w:r>
      <w:r>
        <w:rPr>
          <w:spacing w:val="-26"/>
          <w:sz w:val="48"/>
        </w:rPr>
        <w:t xml:space="preserve"> </w:t>
      </w:r>
      <w:r>
        <w:rPr>
          <w:spacing w:val="-4"/>
          <w:sz w:val="48"/>
        </w:rPr>
        <w:t>Name/Code:</w:t>
      </w:r>
      <w:r>
        <w:rPr>
          <w:spacing w:val="-26"/>
          <w:sz w:val="48"/>
        </w:rPr>
        <w:t xml:space="preserve"> </w:t>
      </w:r>
      <w:r w:rsidR="00D719B2">
        <w:rPr>
          <w:spacing w:val="-4"/>
          <w:sz w:val="48"/>
        </w:rPr>
        <w:t>JAVA PROGRAMMING</w:t>
      </w:r>
      <w:r w:rsidR="00910C8E">
        <w:rPr>
          <w:spacing w:val="-4"/>
          <w:sz w:val="48"/>
        </w:rPr>
        <w:t xml:space="preserve"> </w:t>
      </w:r>
      <w:r>
        <w:rPr>
          <w:sz w:val="48"/>
        </w:rPr>
        <w:t>LAB (22CAP-35</w:t>
      </w:r>
      <w:r w:rsidR="00910C8E">
        <w:rPr>
          <w:sz w:val="48"/>
        </w:rPr>
        <w:t>2</w:t>
      </w:r>
      <w:r>
        <w:rPr>
          <w:sz w:val="48"/>
        </w:rPr>
        <w:t>)</w:t>
      </w:r>
    </w:p>
    <w:p w14:paraId="6F6A6A79" w14:textId="77777777" w:rsidR="007E37A9" w:rsidRDefault="007E37A9">
      <w:pPr>
        <w:pStyle w:val="BodyText"/>
        <w:rPr>
          <w:sz w:val="48"/>
        </w:rPr>
      </w:pPr>
    </w:p>
    <w:p w14:paraId="6083995E" w14:textId="77777777" w:rsidR="007E37A9" w:rsidRDefault="007E37A9">
      <w:pPr>
        <w:pStyle w:val="BodyText"/>
        <w:rPr>
          <w:sz w:val="48"/>
        </w:rPr>
      </w:pPr>
    </w:p>
    <w:p w14:paraId="339F9D44" w14:textId="77777777" w:rsidR="007E37A9" w:rsidRDefault="007E37A9">
      <w:pPr>
        <w:pStyle w:val="BodyText"/>
        <w:rPr>
          <w:sz w:val="48"/>
        </w:rPr>
      </w:pPr>
    </w:p>
    <w:p w14:paraId="0D6105AF" w14:textId="77777777" w:rsidR="007E37A9" w:rsidRDefault="007E37A9">
      <w:pPr>
        <w:pStyle w:val="BodyText"/>
        <w:rPr>
          <w:sz w:val="48"/>
        </w:rPr>
      </w:pPr>
    </w:p>
    <w:p w14:paraId="5E23C517" w14:textId="77777777" w:rsidR="007E37A9" w:rsidRDefault="007E37A9">
      <w:pPr>
        <w:pStyle w:val="BodyText"/>
        <w:spacing w:before="27"/>
        <w:rPr>
          <w:sz w:val="48"/>
        </w:rPr>
      </w:pPr>
    </w:p>
    <w:p w14:paraId="1D4CFE3E" w14:textId="77777777" w:rsidR="007E37A9" w:rsidRDefault="00000000">
      <w:pPr>
        <w:tabs>
          <w:tab w:val="left" w:pos="6718"/>
        </w:tabs>
        <w:ind w:left="220"/>
        <w:rPr>
          <w:rFonts w:ascii="Cambria"/>
          <w:sz w:val="36"/>
        </w:rPr>
      </w:pPr>
      <w:r>
        <w:rPr>
          <w:rFonts w:ascii="Cambria"/>
          <w:sz w:val="36"/>
        </w:rPr>
        <w:t>Submitted</w:t>
      </w:r>
      <w:r>
        <w:rPr>
          <w:rFonts w:ascii="Cambria"/>
          <w:spacing w:val="-12"/>
          <w:sz w:val="36"/>
        </w:rPr>
        <w:t xml:space="preserve"> </w:t>
      </w:r>
      <w:r>
        <w:rPr>
          <w:rFonts w:ascii="Cambria"/>
          <w:spacing w:val="-5"/>
          <w:sz w:val="36"/>
        </w:rPr>
        <w:t>by:</w:t>
      </w:r>
      <w:r>
        <w:rPr>
          <w:rFonts w:ascii="Cambria"/>
          <w:sz w:val="36"/>
        </w:rPr>
        <w:tab/>
        <w:t>Submitted</w:t>
      </w:r>
      <w:r>
        <w:rPr>
          <w:rFonts w:ascii="Cambria"/>
          <w:spacing w:val="-10"/>
          <w:sz w:val="36"/>
        </w:rPr>
        <w:t xml:space="preserve"> </w:t>
      </w:r>
      <w:r>
        <w:rPr>
          <w:rFonts w:ascii="Cambria"/>
          <w:spacing w:val="-5"/>
          <w:sz w:val="36"/>
        </w:rPr>
        <w:t>to:</w:t>
      </w:r>
    </w:p>
    <w:p w14:paraId="2DC23FCE" w14:textId="3EA5710A" w:rsidR="007E37A9" w:rsidRDefault="00000000">
      <w:pPr>
        <w:tabs>
          <w:tab w:val="left" w:pos="6747"/>
        </w:tabs>
        <w:spacing w:before="395"/>
        <w:ind w:left="196"/>
        <w:rPr>
          <w:b/>
          <w:sz w:val="28"/>
        </w:rPr>
      </w:pPr>
      <w:r>
        <w:rPr>
          <w:b/>
          <w:spacing w:val="-2"/>
          <w:sz w:val="28"/>
        </w:rPr>
        <w:t>Name:</w:t>
      </w:r>
      <w:r>
        <w:rPr>
          <w:b/>
          <w:spacing w:val="-16"/>
          <w:sz w:val="28"/>
        </w:rPr>
        <w:t xml:space="preserve"> </w:t>
      </w:r>
      <w:r w:rsidR="00910C8E">
        <w:rPr>
          <w:b/>
          <w:spacing w:val="-2"/>
          <w:sz w:val="28"/>
        </w:rPr>
        <w:t>SIDHANT VERMA</w:t>
      </w:r>
      <w:r>
        <w:rPr>
          <w:b/>
          <w:sz w:val="28"/>
        </w:rPr>
        <w:tab/>
        <w:t>Name:</w:t>
      </w:r>
      <w:r>
        <w:rPr>
          <w:b/>
          <w:spacing w:val="-4"/>
          <w:sz w:val="28"/>
        </w:rPr>
        <w:t xml:space="preserve"> </w:t>
      </w:r>
      <w:r w:rsidR="0066738B">
        <w:rPr>
          <w:b/>
          <w:sz w:val="28"/>
        </w:rPr>
        <w:t>SUMAN ACHARYA</w:t>
      </w:r>
    </w:p>
    <w:p w14:paraId="4C28C6FF" w14:textId="423E8BA1" w:rsidR="007E37A9" w:rsidRDefault="00000000" w:rsidP="00A8622C">
      <w:pPr>
        <w:tabs>
          <w:tab w:val="left" w:pos="6723"/>
        </w:tabs>
        <w:spacing w:before="161" w:line="360" w:lineRule="auto"/>
        <w:ind w:left="127" w:right="1673" w:firstLine="9"/>
        <w:rPr>
          <w:b/>
          <w:sz w:val="28"/>
        </w:rPr>
        <w:sectPr w:rsidR="007E37A9">
          <w:headerReference w:type="default" r:id="rId7"/>
          <w:type w:val="continuous"/>
          <w:pgSz w:w="11910" w:h="16840"/>
          <w:pgMar w:top="1920" w:right="425" w:bottom="280" w:left="425" w:header="290" w:footer="0" w:gutter="0"/>
          <w:pgNumType w:start="1"/>
          <w:cols w:space="720"/>
        </w:sectPr>
      </w:pPr>
      <w:r>
        <w:rPr>
          <w:b/>
          <w:spacing w:val="-2"/>
          <w:sz w:val="28"/>
        </w:rPr>
        <w:t>UID:22BCA10</w:t>
      </w:r>
      <w:r w:rsidR="00A8622C">
        <w:rPr>
          <w:b/>
          <w:spacing w:val="-2"/>
          <w:sz w:val="28"/>
        </w:rPr>
        <w:t>290</w:t>
      </w:r>
      <w:r>
        <w:rPr>
          <w:b/>
          <w:sz w:val="28"/>
        </w:rPr>
        <w:tab/>
      </w:r>
      <w:r>
        <w:rPr>
          <w:b/>
          <w:spacing w:val="-2"/>
          <w:sz w:val="28"/>
        </w:rPr>
        <w:t>Designation:</w:t>
      </w:r>
      <w:r>
        <w:rPr>
          <w:b/>
          <w:spacing w:val="-10"/>
          <w:sz w:val="28"/>
        </w:rPr>
        <w:t xml:space="preserve"> </w:t>
      </w:r>
      <w:proofErr w:type="spellStart"/>
      <w:r>
        <w:rPr>
          <w:b/>
          <w:spacing w:val="-2"/>
          <w:sz w:val="28"/>
        </w:rPr>
        <w:t>Asst.prof</w:t>
      </w:r>
      <w:proofErr w:type="spellEnd"/>
      <w:r>
        <w:rPr>
          <w:b/>
          <w:spacing w:val="-2"/>
          <w:sz w:val="28"/>
        </w:rPr>
        <w:t xml:space="preserve"> Section:22BCA-</w:t>
      </w:r>
      <w:r w:rsidR="00A8622C">
        <w:rPr>
          <w:b/>
          <w:spacing w:val="-2"/>
          <w:sz w:val="28"/>
        </w:rPr>
        <w:t>8-A</w:t>
      </w:r>
    </w:p>
    <w:p w14:paraId="5367043F" w14:textId="5B1431F3" w:rsidR="007E37A9" w:rsidRDefault="00004A1E">
      <w:pPr>
        <w:pStyle w:val="Heading1"/>
        <w:spacing w:before="68"/>
      </w:pPr>
      <w:r w:rsidRPr="00004A1E">
        <w:lastRenderedPageBreak/>
        <w:t>STUDENT MANAGEMENT SYSTEM</w:t>
      </w:r>
    </w:p>
    <w:p w14:paraId="2E76E50C" w14:textId="77777777" w:rsidR="00E069A9" w:rsidRDefault="00E069A9">
      <w:pPr>
        <w:pStyle w:val="Heading1"/>
        <w:spacing w:before="68"/>
      </w:pPr>
    </w:p>
    <w:p w14:paraId="63A3E9E8" w14:textId="77777777" w:rsidR="008E7EDB" w:rsidRDefault="008E7EDB">
      <w:pPr>
        <w:pStyle w:val="Heading1"/>
        <w:spacing w:before="68"/>
      </w:pPr>
    </w:p>
    <w:p w14:paraId="42B329B2" w14:textId="77777777" w:rsidR="00E069A9" w:rsidRPr="00E069A9" w:rsidRDefault="00E069A9" w:rsidP="00E069A9">
      <w:pPr>
        <w:pStyle w:val="Heading1"/>
        <w:spacing w:before="68"/>
        <w:rPr>
          <w:lang w:val="en-IN"/>
        </w:rPr>
      </w:pPr>
      <w:r w:rsidRPr="00E069A9">
        <w:rPr>
          <w:lang w:val="en-IN"/>
        </w:rPr>
        <w:t>Sure! Here's a Student Management System Report for a project built using Java programming. This is a structured report that you can use for documentation, submission, or presentation. It includes the necessary sections like Title, Objective, Modules, Technologies Used, Screenshots (optional), and Conclusion.</w:t>
      </w:r>
    </w:p>
    <w:p w14:paraId="7757FA1F" w14:textId="77777777" w:rsidR="00004A1E" w:rsidRDefault="00004A1E">
      <w:pPr>
        <w:pStyle w:val="Heading1"/>
        <w:spacing w:before="68"/>
      </w:pPr>
    </w:p>
    <w:p w14:paraId="5E7B2A7D" w14:textId="77777777" w:rsidR="000E3EC4" w:rsidRPr="000E3EC4" w:rsidRDefault="000E3EC4" w:rsidP="00327975">
      <w:pPr>
        <w:pStyle w:val="Heading1"/>
        <w:spacing w:before="68"/>
        <w:jc w:val="left"/>
        <w:rPr>
          <w:lang w:val="en-IN"/>
        </w:rPr>
      </w:pPr>
      <w:r w:rsidRPr="000E3EC4">
        <w:rPr>
          <w:rFonts w:ascii="Segoe UI Emoji" w:hAnsi="Segoe UI Emoji" w:cs="Segoe UI Emoji"/>
          <w:lang w:val="en-IN"/>
        </w:rPr>
        <w:t>🎯</w:t>
      </w:r>
      <w:r w:rsidRPr="000E3EC4">
        <w:rPr>
          <w:lang w:val="en-IN"/>
        </w:rPr>
        <w:t xml:space="preserve"> Objective:</w:t>
      </w:r>
    </w:p>
    <w:p w14:paraId="3619E842" w14:textId="3C6B47B4" w:rsidR="000E3EC4" w:rsidRPr="000E376A" w:rsidRDefault="000E3EC4" w:rsidP="000E376A">
      <w:pPr>
        <w:pStyle w:val="Heading1"/>
        <w:spacing w:before="68"/>
        <w:jc w:val="left"/>
        <w:rPr>
          <w:sz w:val="36"/>
          <w:szCs w:val="36"/>
          <w:lang w:val="en-IN"/>
        </w:rPr>
      </w:pPr>
      <w:r w:rsidRPr="000E3EC4">
        <w:rPr>
          <w:sz w:val="36"/>
          <w:szCs w:val="36"/>
          <w:lang w:val="en-IN"/>
        </w:rPr>
        <w:t xml:space="preserve">The aim of the Student Management System is to automate the </w:t>
      </w:r>
      <w:r w:rsidR="000E376A">
        <w:rPr>
          <w:sz w:val="36"/>
          <w:szCs w:val="36"/>
          <w:lang w:val="en-IN"/>
        </w:rPr>
        <w:t xml:space="preserve">     </w:t>
      </w:r>
      <w:r w:rsidRPr="000E3EC4">
        <w:rPr>
          <w:sz w:val="36"/>
          <w:szCs w:val="36"/>
          <w:lang w:val="en-IN"/>
        </w:rPr>
        <w:t xml:space="preserve">management of student data, including student registration, course </w:t>
      </w:r>
      <w:proofErr w:type="spellStart"/>
      <w:r w:rsidRPr="000E3EC4">
        <w:rPr>
          <w:sz w:val="36"/>
          <w:szCs w:val="36"/>
          <w:lang w:val="en-IN"/>
        </w:rPr>
        <w:t>enrollment</w:t>
      </w:r>
      <w:proofErr w:type="spellEnd"/>
      <w:r w:rsidRPr="000E3EC4">
        <w:rPr>
          <w:sz w:val="36"/>
          <w:szCs w:val="36"/>
          <w:lang w:val="en-IN"/>
        </w:rPr>
        <w:t>, marks entry, and generating academic records. The system aims to simplify the process of handling student information in schools or colleges.</w:t>
      </w:r>
    </w:p>
    <w:p w14:paraId="5EF30C03" w14:textId="77777777" w:rsidR="007C71B1" w:rsidRDefault="007C71B1" w:rsidP="000E3EC4">
      <w:pPr>
        <w:pStyle w:val="Heading1"/>
        <w:spacing w:before="68"/>
        <w:rPr>
          <w:lang w:val="en-IN"/>
        </w:rPr>
      </w:pPr>
    </w:p>
    <w:p w14:paraId="11F90054" w14:textId="77777777" w:rsidR="000E3EC4" w:rsidRPr="000E3EC4" w:rsidRDefault="000E3EC4" w:rsidP="000E3EC4">
      <w:pPr>
        <w:pStyle w:val="Heading1"/>
        <w:spacing w:before="68"/>
        <w:rPr>
          <w:lang w:val="en-IN"/>
        </w:rPr>
      </w:pPr>
    </w:p>
    <w:p w14:paraId="1AF00691" w14:textId="77777777" w:rsidR="000E3EC4" w:rsidRPr="000E3EC4" w:rsidRDefault="00000000" w:rsidP="000E3EC4">
      <w:pPr>
        <w:pStyle w:val="Heading1"/>
        <w:spacing w:before="68"/>
        <w:rPr>
          <w:lang w:val="en-IN"/>
        </w:rPr>
      </w:pPr>
      <w:r>
        <w:rPr>
          <w:lang w:val="en-IN"/>
        </w:rPr>
        <w:pict w14:anchorId="1F24B687">
          <v:rect id="_x0000_i1025" style="width:0;height:1.5pt" o:hralign="center" o:hrstd="t" o:hr="t" fillcolor="#a0a0a0" stroked="f"/>
        </w:pict>
      </w:r>
    </w:p>
    <w:p w14:paraId="0538B34F" w14:textId="77777777" w:rsidR="000E3EC4" w:rsidRPr="000E3EC4" w:rsidRDefault="000E3EC4" w:rsidP="007C71B1">
      <w:pPr>
        <w:pStyle w:val="Heading1"/>
        <w:spacing w:before="68"/>
        <w:jc w:val="left"/>
        <w:rPr>
          <w:lang w:val="en-IN"/>
        </w:rPr>
      </w:pPr>
      <w:r w:rsidRPr="000E3EC4">
        <w:rPr>
          <w:rFonts w:ascii="Segoe UI Emoji" w:hAnsi="Segoe UI Emoji" w:cs="Segoe UI Emoji"/>
          <w:lang w:val="en-IN"/>
        </w:rPr>
        <w:t>🛠️</w:t>
      </w:r>
      <w:r w:rsidRPr="000E3EC4">
        <w:rPr>
          <w:lang w:val="en-IN"/>
        </w:rPr>
        <w:t xml:space="preserve"> Technologies Used:</w:t>
      </w:r>
    </w:p>
    <w:p w14:paraId="6B438DE0" w14:textId="73E0F548" w:rsidR="000E3EC4" w:rsidRPr="000E3EC4" w:rsidRDefault="00327975" w:rsidP="0070540A">
      <w:pPr>
        <w:pStyle w:val="Heading1"/>
        <w:spacing w:before="68"/>
        <w:ind w:left="720"/>
        <w:jc w:val="left"/>
        <w:rPr>
          <w:sz w:val="36"/>
          <w:szCs w:val="36"/>
          <w:lang w:val="en-IN"/>
        </w:rPr>
      </w:pPr>
      <w:r>
        <w:rPr>
          <w:sz w:val="36"/>
          <w:szCs w:val="36"/>
          <w:lang w:val="en-IN"/>
        </w:rPr>
        <w:t>.</w:t>
      </w:r>
      <w:r w:rsidRPr="000E3EC4">
        <w:rPr>
          <w:sz w:val="36"/>
          <w:szCs w:val="36"/>
          <w:lang w:val="en-IN"/>
        </w:rPr>
        <w:t xml:space="preserve"> Programming</w:t>
      </w:r>
      <w:r w:rsidR="000E3EC4" w:rsidRPr="000E3EC4">
        <w:rPr>
          <w:sz w:val="36"/>
          <w:szCs w:val="36"/>
          <w:lang w:val="en-IN"/>
        </w:rPr>
        <w:t xml:space="preserve"> Language: Java</w:t>
      </w:r>
    </w:p>
    <w:p w14:paraId="19A6C2B6" w14:textId="56E70FA2" w:rsidR="000E3EC4" w:rsidRPr="000E3EC4" w:rsidRDefault="00327975" w:rsidP="0070540A">
      <w:pPr>
        <w:pStyle w:val="Heading1"/>
        <w:spacing w:before="68"/>
        <w:ind w:left="720"/>
        <w:jc w:val="left"/>
        <w:rPr>
          <w:sz w:val="36"/>
          <w:szCs w:val="36"/>
          <w:lang w:val="en-IN"/>
        </w:rPr>
      </w:pPr>
      <w:r>
        <w:rPr>
          <w:sz w:val="36"/>
          <w:szCs w:val="36"/>
          <w:lang w:val="en-IN"/>
        </w:rPr>
        <w:t>.</w:t>
      </w:r>
      <w:r w:rsidRPr="000E3EC4">
        <w:rPr>
          <w:sz w:val="36"/>
          <w:szCs w:val="36"/>
          <w:lang w:val="en-IN"/>
        </w:rPr>
        <w:t xml:space="preserve"> IDE</w:t>
      </w:r>
      <w:r w:rsidR="000E3EC4" w:rsidRPr="000E3EC4">
        <w:rPr>
          <w:sz w:val="36"/>
          <w:szCs w:val="36"/>
          <w:lang w:val="en-IN"/>
        </w:rPr>
        <w:t xml:space="preserve"> Used: IntelliJ IDEA / Eclipse / NetBeans (choose your IDE)</w:t>
      </w:r>
    </w:p>
    <w:p w14:paraId="2D888F2B" w14:textId="2093C9BF" w:rsidR="000E3EC4" w:rsidRPr="000E3EC4" w:rsidRDefault="00327975" w:rsidP="0070540A">
      <w:pPr>
        <w:pStyle w:val="Heading1"/>
        <w:spacing w:before="68"/>
        <w:ind w:left="720"/>
        <w:jc w:val="left"/>
        <w:rPr>
          <w:sz w:val="36"/>
          <w:szCs w:val="36"/>
          <w:lang w:val="en-IN"/>
        </w:rPr>
      </w:pPr>
      <w:r>
        <w:rPr>
          <w:sz w:val="36"/>
          <w:szCs w:val="36"/>
          <w:lang w:val="en-IN"/>
        </w:rPr>
        <w:t>.</w:t>
      </w:r>
      <w:r w:rsidRPr="000E3EC4">
        <w:rPr>
          <w:sz w:val="36"/>
          <w:szCs w:val="36"/>
          <w:lang w:val="en-IN"/>
        </w:rPr>
        <w:t xml:space="preserve"> Database</w:t>
      </w:r>
      <w:r w:rsidR="000E3EC4" w:rsidRPr="000E3EC4">
        <w:rPr>
          <w:sz w:val="36"/>
          <w:szCs w:val="36"/>
          <w:lang w:val="en-IN"/>
        </w:rPr>
        <w:t>: MySQL (or Java File Handling if no DB used)</w:t>
      </w:r>
    </w:p>
    <w:p w14:paraId="6AE9304C" w14:textId="609666DA" w:rsidR="000E3EC4" w:rsidRPr="000E3EC4" w:rsidRDefault="00327975" w:rsidP="00327975">
      <w:pPr>
        <w:pStyle w:val="Heading1"/>
        <w:spacing w:before="68"/>
        <w:ind w:left="720"/>
        <w:jc w:val="left"/>
        <w:rPr>
          <w:sz w:val="36"/>
          <w:szCs w:val="36"/>
          <w:lang w:val="en-IN"/>
        </w:rPr>
      </w:pPr>
      <w:r>
        <w:rPr>
          <w:sz w:val="36"/>
          <w:szCs w:val="36"/>
          <w:lang w:val="en-IN"/>
        </w:rPr>
        <w:t>.</w:t>
      </w:r>
      <w:r w:rsidR="000E3EC4" w:rsidRPr="000E3EC4">
        <w:rPr>
          <w:sz w:val="36"/>
          <w:szCs w:val="36"/>
          <w:lang w:val="en-IN"/>
        </w:rPr>
        <w:t>UI Library (if any): Swing / JavaFX</w:t>
      </w:r>
    </w:p>
    <w:p w14:paraId="4E69E600" w14:textId="110CBE76" w:rsidR="00864E1E" w:rsidRDefault="00864E1E" w:rsidP="00A428C3">
      <w:pPr>
        <w:pStyle w:val="Heading1"/>
        <w:tabs>
          <w:tab w:val="left" w:pos="1128"/>
          <w:tab w:val="center" w:pos="5535"/>
        </w:tabs>
        <w:spacing w:before="68"/>
        <w:ind w:left="0"/>
        <w:jc w:val="left"/>
        <w:rPr>
          <w:lang w:val="en-IN"/>
        </w:rPr>
      </w:pPr>
      <w:r w:rsidRPr="00864E1E">
        <w:rPr>
          <w:rFonts w:ascii="Segoe UI Emoji" w:hAnsi="Segoe UI Emoji" w:cs="Segoe UI Emoji"/>
          <w:lang w:val="en-IN"/>
        </w:rPr>
        <w:lastRenderedPageBreak/>
        <w:t>📁</w:t>
      </w:r>
      <w:r w:rsidRPr="00864E1E">
        <w:rPr>
          <w:lang w:val="en-IN"/>
        </w:rPr>
        <w:t xml:space="preserve"> Modules of the Project:</w:t>
      </w:r>
    </w:p>
    <w:p w14:paraId="4FA96F08" w14:textId="77777777" w:rsidR="00864E1E" w:rsidRPr="00864E1E" w:rsidRDefault="00864E1E" w:rsidP="00DD7907">
      <w:pPr>
        <w:pStyle w:val="Heading1"/>
        <w:tabs>
          <w:tab w:val="left" w:pos="1128"/>
          <w:tab w:val="center" w:pos="5535"/>
        </w:tabs>
        <w:spacing w:before="68"/>
        <w:jc w:val="left"/>
        <w:rPr>
          <w:sz w:val="36"/>
          <w:szCs w:val="36"/>
          <w:lang w:val="en-IN"/>
        </w:rPr>
      </w:pPr>
      <w:r w:rsidRPr="00864E1E">
        <w:rPr>
          <w:sz w:val="36"/>
          <w:szCs w:val="36"/>
          <w:lang w:val="en-IN"/>
        </w:rPr>
        <w:t>1. Student Module</w:t>
      </w:r>
    </w:p>
    <w:p w14:paraId="3215685D" w14:textId="500329A9" w:rsidR="00864E1E" w:rsidRPr="00864E1E" w:rsidRDefault="00FE12CC" w:rsidP="00DD7907">
      <w:pPr>
        <w:pStyle w:val="Heading1"/>
        <w:tabs>
          <w:tab w:val="left" w:pos="1128"/>
          <w:tab w:val="center" w:pos="5535"/>
        </w:tabs>
        <w:spacing w:before="68"/>
        <w:jc w:val="left"/>
        <w:rPr>
          <w:sz w:val="36"/>
          <w:szCs w:val="36"/>
          <w:lang w:val="en-IN"/>
        </w:rPr>
      </w:pPr>
      <w:r>
        <w:rPr>
          <w:sz w:val="36"/>
          <w:szCs w:val="36"/>
          <w:lang w:val="en-IN"/>
        </w:rPr>
        <w:t xml:space="preserve">   </w:t>
      </w:r>
      <w:r w:rsidR="00281391">
        <w:rPr>
          <w:sz w:val="36"/>
          <w:szCs w:val="36"/>
          <w:lang w:val="en-IN"/>
        </w:rPr>
        <w:t>.</w:t>
      </w:r>
      <w:r w:rsidR="00281391" w:rsidRPr="00864E1E">
        <w:rPr>
          <w:sz w:val="36"/>
          <w:szCs w:val="36"/>
          <w:lang w:val="en-IN"/>
        </w:rPr>
        <w:t xml:space="preserve"> Add</w:t>
      </w:r>
      <w:r w:rsidR="00864E1E" w:rsidRPr="00864E1E">
        <w:rPr>
          <w:sz w:val="36"/>
          <w:szCs w:val="36"/>
          <w:lang w:val="en-IN"/>
        </w:rPr>
        <w:t xml:space="preserve"> new students</w:t>
      </w:r>
    </w:p>
    <w:p w14:paraId="7A51852F" w14:textId="0010EBB0" w:rsidR="00864E1E" w:rsidRPr="00864E1E" w:rsidRDefault="00281391" w:rsidP="00FE12CC">
      <w:pPr>
        <w:pStyle w:val="Heading1"/>
        <w:tabs>
          <w:tab w:val="left" w:pos="1128"/>
          <w:tab w:val="center" w:pos="5535"/>
        </w:tabs>
        <w:spacing w:before="68"/>
        <w:jc w:val="left"/>
        <w:rPr>
          <w:sz w:val="36"/>
          <w:szCs w:val="36"/>
          <w:lang w:val="en-IN"/>
        </w:rPr>
      </w:pPr>
      <w:r>
        <w:rPr>
          <w:sz w:val="36"/>
          <w:szCs w:val="36"/>
          <w:lang w:val="en-IN"/>
        </w:rPr>
        <w:t xml:space="preserve">   .</w:t>
      </w:r>
      <w:r w:rsidRPr="00864E1E">
        <w:rPr>
          <w:sz w:val="36"/>
          <w:szCs w:val="36"/>
          <w:lang w:val="en-IN"/>
        </w:rPr>
        <w:t xml:space="preserve"> Edit</w:t>
      </w:r>
      <w:r w:rsidR="00864E1E" w:rsidRPr="00864E1E">
        <w:rPr>
          <w:sz w:val="36"/>
          <w:szCs w:val="36"/>
          <w:lang w:val="en-IN"/>
        </w:rPr>
        <w:t xml:space="preserve"> student information</w:t>
      </w:r>
    </w:p>
    <w:p w14:paraId="246F4E44" w14:textId="5D83048A" w:rsidR="00864E1E" w:rsidRPr="00864E1E" w:rsidRDefault="00281391" w:rsidP="00281391">
      <w:pPr>
        <w:pStyle w:val="Heading1"/>
        <w:tabs>
          <w:tab w:val="left" w:pos="1128"/>
          <w:tab w:val="center" w:pos="5535"/>
        </w:tabs>
        <w:spacing w:before="68"/>
        <w:jc w:val="left"/>
        <w:rPr>
          <w:sz w:val="36"/>
          <w:szCs w:val="36"/>
          <w:lang w:val="en-IN"/>
        </w:rPr>
      </w:pPr>
      <w:r>
        <w:rPr>
          <w:sz w:val="36"/>
          <w:szCs w:val="36"/>
          <w:lang w:val="en-IN"/>
        </w:rPr>
        <w:t xml:space="preserve">   .</w:t>
      </w:r>
      <w:r w:rsidRPr="00864E1E">
        <w:rPr>
          <w:sz w:val="36"/>
          <w:szCs w:val="36"/>
          <w:lang w:val="en-IN"/>
        </w:rPr>
        <w:t xml:space="preserve"> View</w:t>
      </w:r>
      <w:r w:rsidR="00864E1E" w:rsidRPr="00864E1E">
        <w:rPr>
          <w:sz w:val="36"/>
          <w:szCs w:val="36"/>
          <w:lang w:val="en-IN"/>
        </w:rPr>
        <w:t xml:space="preserve"> student details</w:t>
      </w:r>
    </w:p>
    <w:p w14:paraId="5D1A59A6" w14:textId="19EFC22D" w:rsidR="00864E1E" w:rsidRPr="00864E1E" w:rsidRDefault="00281391" w:rsidP="00281391">
      <w:pPr>
        <w:pStyle w:val="Heading1"/>
        <w:tabs>
          <w:tab w:val="left" w:pos="1128"/>
          <w:tab w:val="center" w:pos="5535"/>
        </w:tabs>
        <w:spacing w:before="68"/>
        <w:jc w:val="left"/>
        <w:rPr>
          <w:sz w:val="36"/>
          <w:szCs w:val="36"/>
          <w:lang w:val="en-IN"/>
        </w:rPr>
      </w:pPr>
      <w:r>
        <w:rPr>
          <w:sz w:val="36"/>
          <w:szCs w:val="36"/>
          <w:lang w:val="en-IN"/>
        </w:rPr>
        <w:t xml:space="preserve">   .</w:t>
      </w:r>
      <w:r w:rsidRPr="00864E1E">
        <w:rPr>
          <w:sz w:val="36"/>
          <w:szCs w:val="36"/>
          <w:lang w:val="en-IN"/>
        </w:rPr>
        <w:t xml:space="preserve"> Delete</w:t>
      </w:r>
      <w:r w:rsidR="00864E1E" w:rsidRPr="00864E1E">
        <w:rPr>
          <w:sz w:val="36"/>
          <w:szCs w:val="36"/>
          <w:lang w:val="en-IN"/>
        </w:rPr>
        <w:t xml:space="preserve"> student records</w:t>
      </w:r>
    </w:p>
    <w:p w14:paraId="0C76992C" w14:textId="77777777" w:rsidR="00F17262" w:rsidRDefault="00F17262" w:rsidP="00F17262">
      <w:pPr>
        <w:pStyle w:val="Heading1"/>
        <w:tabs>
          <w:tab w:val="left" w:pos="1128"/>
          <w:tab w:val="center" w:pos="5535"/>
        </w:tabs>
        <w:spacing w:before="68"/>
        <w:jc w:val="left"/>
        <w:rPr>
          <w:sz w:val="36"/>
          <w:szCs w:val="36"/>
          <w:lang w:val="en-IN"/>
        </w:rPr>
      </w:pPr>
    </w:p>
    <w:p w14:paraId="56EE1211" w14:textId="58353672" w:rsidR="00864E1E" w:rsidRPr="00864E1E" w:rsidRDefault="00864E1E" w:rsidP="00F17262">
      <w:pPr>
        <w:pStyle w:val="Heading1"/>
        <w:tabs>
          <w:tab w:val="left" w:pos="1128"/>
          <w:tab w:val="center" w:pos="5535"/>
        </w:tabs>
        <w:spacing w:before="68"/>
        <w:jc w:val="left"/>
        <w:rPr>
          <w:sz w:val="36"/>
          <w:szCs w:val="36"/>
          <w:lang w:val="en-IN"/>
        </w:rPr>
      </w:pPr>
      <w:r w:rsidRPr="00864E1E">
        <w:rPr>
          <w:sz w:val="36"/>
          <w:szCs w:val="36"/>
          <w:lang w:val="en-IN"/>
        </w:rPr>
        <w:t>2. Course Module</w:t>
      </w:r>
    </w:p>
    <w:p w14:paraId="0637EB13" w14:textId="3F4DE42A" w:rsidR="00864E1E" w:rsidRPr="00864E1E" w:rsidRDefault="00E21ACD" w:rsidP="00F17262">
      <w:pPr>
        <w:pStyle w:val="Heading1"/>
        <w:tabs>
          <w:tab w:val="left" w:pos="1128"/>
          <w:tab w:val="center" w:pos="5535"/>
        </w:tabs>
        <w:spacing w:before="68"/>
        <w:jc w:val="left"/>
        <w:rPr>
          <w:sz w:val="36"/>
          <w:szCs w:val="36"/>
          <w:lang w:val="en-IN"/>
        </w:rPr>
      </w:pPr>
      <w:r>
        <w:rPr>
          <w:sz w:val="36"/>
          <w:szCs w:val="36"/>
          <w:lang w:val="en-IN"/>
        </w:rPr>
        <w:t xml:space="preserve">   .</w:t>
      </w:r>
      <w:r w:rsidRPr="00864E1E">
        <w:rPr>
          <w:sz w:val="36"/>
          <w:szCs w:val="36"/>
          <w:lang w:val="en-IN"/>
        </w:rPr>
        <w:t xml:space="preserve"> Add</w:t>
      </w:r>
      <w:r w:rsidR="00864E1E" w:rsidRPr="00864E1E">
        <w:rPr>
          <w:sz w:val="36"/>
          <w:szCs w:val="36"/>
          <w:lang w:val="en-IN"/>
        </w:rPr>
        <w:t xml:space="preserve"> new courses</w:t>
      </w:r>
    </w:p>
    <w:p w14:paraId="2A41E3AA" w14:textId="3E83DB33" w:rsidR="00864E1E" w:rsidRPr="00864E1E" w:rsidRDefault="00E21ACD" w:rsidP="00E21ACD">
      <w:pPr>
        <w:pStyle w:val="Heading1"/>
        <w:tabs>
          <w:tab w:val="left" w:pos="1128"/>
          <w:tab w:val="center" w:pos="5535"/>
        </w:tabs>
        <w:spacing w:before="68"/>
        <w:jc w:val="left"/>
        <w:rPr>
          <w:sz w:val="36"/>
          <w:szCs w:val="36"/>
          <w:lang w:val="en-IN"/>
        </w:rPr>
      </w:pPr>
      <w:r>
        <w:rPr>
          <w:sz w:val="36"/>
          <w:szCs w:val="36"/>
          <w:lang w:val="en-IN"/>
        </w:rPr>
        <w:t xml:space="preserve">   .</w:t>
      </w:r>
      <w:r w:rsidRPr="00864E1E">
        <w:rPr>
          <w:sz w:val="36"/>
          <w:szCs w:val="36"/>
          <w:lang w:val="en-IN"/>
        </w:rPr>
        <w:t xml:space="preserve"> Assign</w:t>
      </w:r>
      <w:r w:rsidR="00864E1E" w:rsidRPr="00864E1E">
        <w:rPr>
          <w:sz w:val="36"/>
          <w:szCs w:val="36"/>
          <w:lang w:val="en-IN"/>
        </w:rPr>
        <w:t xml:space="preserve"> courses to students</w:t>
      </w:r>
    </w:p>
    <w:p w14:paraId="3CC7A73B" w14:textId="1CDE3C26" w:rsidR="00864E1E" w:rsidRPr="00864E1E" w:rsidRDefault="00E21ACD" w:rsidP="00E21ACD">
      <w:pPr>
        <w:pStyle w:val="Heading1"/>
        <w:tabs>
          <w:tab w:val="left" w:pos="1128"/>
          <w:tab w:val="center" w:pos="5535"/>
        </w:tabs>
        <w:spacing w:before="68"/>
        <w:jc w:val="left"/>
        <w:rPr>
          <w:sz w:val="36"/>
          <w:szCs w:val="36"/>
          <w:lang w:val="en-IN"/>
        </w:rPr>
      </w:pPr>
      <w:r>
        <w:rPr>
          <w:sz w:val="36"/>
          <w:szCs w:val="36"/>
          <w:lang w:val="en-IN"/>
        </w:rPr>
        <w:t xml:space="preserve">   .</w:t>
      </w:r>
      <w:r w:rsidRPr="00864E1E">
        <w:rPr>
          <w:sz w:val="36"/>
          <w:szCs w:val="36"/>
          <w:lang w:val="en-IN"/>
        </w:rPr>
        <w:t xml:space="preserve"> View</w:t>
      </w:r>
      <w:r w:rsidR="00864E1E" w:rsidRPr="00864E1E">
        <w:rPr>
          <w:sz w:val="36"/>
          <w:szCs w:val="36"/>
          <w:lang w:val="en-IN"/>
        </w:rPr>
        <w:t xml:space="preserve"> course details</w:t>
      </w:r>
    </w:p>
    <w:p w14:paraId="1FF22650" w14:textId="77777777" w:rsidR="00CE2050" w:rsidRDefault="00CE2050" w:rsidP="00CE2050">
      <w:pPr>
        <w:pStyle w:val="Heading1"/>
        <w:tabs>
          <w:tab w:val="left" w:pos="1128"/>
          <w:tab w:val="center" w:pos="5535"/>
        </w:tabs>
        <w:spacing w:before="68"/>
        <w:jc w:val="left"/>
        <w:rPr>
          <w:sz w:val="36"/>
          <w:szCs w:val="36"/>
          <w:lang w:val="en-IN"/>
        </w:rPr>
      </w:pPr>
    </w:p>
    <w:p w14:paraId="13EAA11A" w14:textId="7A68A99D" w:rsidR="00CE2050" w:rsidRPr="00864E1E" w:rsidRDefault="00864E1E" w:rsidP="00CE2050">
      <w:pPr>
        <w:pStyle w:val="Heading1"/>
        <w:tabs>
          <w:tab w:val="left" w:pos="1128"/>
          <w:tab w:val="center" w:pos="5535"/>
        </w:tabs>
        <w:spacing w:before="68"/>
        <w:jc w:val="left"/>
        <w:rPr>
          <w:sz w:val="36"/>
          <w:szCs w:val="36"/>
          <w:lang w:val="en-IN"/>
        </w:rPr>
      </w:pPr>
      <w:r w:rsidRPr="00864E1E">
        <w:rPr>
          <w:sz w:val="36"/>
          <w:szCs w:val="36"/>
          <w:lang w:val="en-IN"/>
        </w:rPr>
        <w:t>3. Marks Modul</w:t>
      </w:r>
      <w:r w:rsidR="00CE2050">
        <w:rPr>
          <w:sz w:val="36"/>
          <w:szCs w:val="36"/>
          <w:lang w:val="en-IN"/>
        </w:rPr>
        <w:t>e</w:t>
      </w:r>
    </w:p>
    <w:p w14:paraId="6299579C" w14:textId="70B06708" w:rsidR="00864E1E" w:rsidRPr="00864E1E" w:rsidRDefault="0095011B" w:rsidP="00CE2050">
      <w:pPr>
        <w:pStyle w:val="Heading1"/>
        <w:tabs>
          <w:tab w:val="left" w:pos="1128"/>
          <w:tab w:val="center" w:pos="5535"/>
        </w:tabs>
        <w:spacing w:before="68"/>
        <w:jc w:val="left"/>
        <w:rPr>
          <w:sz w:val="36"/>
          <w:szCs w:val="36"/>
          <w:lang w:val="en-IN"/>
        </w:rPr>
      </w:pPr>
      <w:r>
        <w:rPr>
          <w:sz w:val="36"/>
          <w:szCs w:val="36"/>
          <w:lang w:val="en-IN"/>
        </w:rPr>
        <w:t xml:space="preserve"> .</w:t>
      </w:r>
      <w:r w:rsidRPr="00864E1E">
        <w:rPr>
          <w:sz w:val="36"/>
          <w:szCs w:val="36"/>
          <w:lang w:val="en-IN"/>
        </w:rPr>
        <w:t xml:space="preserve"> Enter</w:t>
      </w:r>
      <w:r w:rsidR="00864E1E" w:rsidRPr="00864E1E">
        <w:rPr>
          <w:sz w:val="36"/>
          <w:szCs w:val="36"/>
          <w:lang w:val="en-IN"/>
        </w:rPr>
        <w:t xml:space="preserve"> marks for students</w:t>
      </w:r>
    </w:p>
    <w:p w14:paraId="2FC2D8E2" w14:textId="3E816B24" w:rsidR="00864E1E" w:rsidRPr="00864E1E" w:rsidRDefault="0095011B" w:rsidP="00CE2050">
      <w:pPr>
        <w:pStyle w:val="Heading1"/>
        <w:tabs>
          <w:tab w:val="left" w:pos="1128"/>
          <w:tab w:val="center" w:pos="5535"/>
        </w:tabs>
        <w:spacing w:before="68"/>
        <w:jc w:val="left"/>
        <w:rPr>
          <w:sz w:val="36"/>
          <w:szCs w:val="36"/>
          <w:lang w:val="en-IN"/>
        </w:rPr>
      </w:pPr>
      <w:ins w:id="0" w:author="Microsoft Word" w:date="2025-04-18T04:34:00Z" w16du:dateUtc="2025-04-17T23:04:00Z">
        <w:r>
          <w:rPr>
            <w:sz w:val="36"/>
            <w:szCs w:val="36"/>
            <w:lang w:val="en-IN"/>
          </w:rPr>
          <w:t xml:space="preserve"> </w:t>
        </w:r>
      </w:ins>
      <w:r w:rsidR="00C50E36">
        <w:rPr>
          <w:sz w:val="36"/>
          <w:szCs w:val="36"/>
          <w:lang w:val="en-IN"/>
        </w:rPr>
        <w:t>.</w:t>
      </w:r>
      <w:r w:rsidR="00C50E36" w:rsidRPr="00864E1E">
        <w:rPr>
          <w:sz w:val="36"/>
          <w:szCs w:val="36"/>
          <w:lang w:val="en-IN"/>
        </w:rPr>
        <w:t xml:space="preserve"> Calculate</w:t>
      </w:r>
      <w:r w:rsidR="00864E1E" w:rsidRPr="00864E1E">
        <w:rPr>
          <w:sz w:val="36"/>
          <w:szCs w:val="36"/>
          <w:lang w:val="en-IN"/>
        </w:rPr>
        <w:t xml:space="preserve"> total and average</w:t>
      </w:r>
    </w:p>
    <w:p w14:paraId="61072E71" w14:textId="550F66C6" w:rsidR="00864E1E" w:rsidRPr="00864E1E" w:rsidRDefault="0095011B" w:rsidP="00CE2050">
      <w:pPr>
        <w:pStyle w:val="Heading1"/>
        <w:tabs>
          <w:tab w:val="left" w:pos="1128"/>
          <w:tab w:val="center" w:pos="5535"/>
        </w:tabs>
        <w:spacing w:before="68"/>
        <w:jc w:val="left"/>
        <w:rPr>
          <w:sz w:val="36"/>
          <w:szCs w:val="36"/>
          <w:lang w:val="en-IN"/>
        </w:rPr>
      </w:pPr>
      <w:ins w:id="1" w:author="Microsoft Word" w:date="2025-04-18T04:34:00Z" w16du:dateUtc="2025-04-17T23:04:00Z">
        <w:r>
          <w:rPr>
            <w:sz w:val="36"/>
            <w:szCs w:val="36"/>
            <w:lang w:val="en-IN"/>
          </w:rPr>
          <w:t xml:space="preserve"> </w:t>
        </w:r>
      </w:ins>
      <w:r w:rsidR="00C50E36">
        <w:rPr>
          <w:sz w:val="36"/>
          <w:szCs w:val="36"/>
          <w:lang w:val="en-IN"/>
        </w:rPr>
        <w:t>.</w:t>
      </w:r>
      <w:r w:rsidR="00C50E36" w:rsidRPr="00864E1E">
        <w:rPr>
          <w:sz w:val="36"/>
          <w:szCs w:val="36"/>
          <w:lang w:val="en-IN"/>
        </w:rPr>
        <w:t xml:space="preserve"> Generate</w:t>
      </w:r>
      <w:r w:rsidR="00864E1E" w:rsidRPr="00864E1E">
        <w:rPr>
          <w:sz w:val="36"/>
          <w:szCs w:val="36"/>
          <w:lang w:val="en-IN"/>
        </w:rPr>
        <w:t xml:space="preserve"> grade report</w:t>
      </w:r>
    </w:p>
    <w:p w14:paraId="62DB7063" w14:textId="77777777" w:rsidR="005126CB" w:rsidRDefault="005126CB" w:rsidP="005126CB">
      <w:pPr>
        <w:pStyle w:val="Heading1"/>
        <w:tabs>
          <w:tab w:val="left" w:pos="1128"/>
          <w:tab w:val="center" w:pos="5535"/>
        </w:tabs>
        <w:spacing w:before="68"/>
        <w:jc w:val="left"/>
        <w:rPr>
          <w:sz w:val="36"/>
          <w:szCs w:val="36"/>
          <w:lang w:val="en-IN"/>
        </w:rPr>
      </w:pPr>
    </w:p>
    <w:p w14:paraId="6B8D84CF" w14:textId="77777777" w:rsidR="00864E1E" w:rsidRPr="00864E1E" w:rsidRDefault="00864E1E" w:rsidP="005126CB">
      <w:pPr>
        <w:pStyle w:val="Heading1"/>
        <w:tabs>
          <w:tab w:val="left" w:pos="1128"/>
          <w:tab w:val="center" w:pos="5535"/>
        </w:tabs>
        <w:spacing w:before="68"/>
        <w:jc w:val="left"/>
        <w:rPr>
          <w:sz w:val="36"/>
          <w:szCs w:val="36"/>
          <w:lang w:val="en-IN"/>
        </w:rPr>
      </w:pPr>
      <w:r w:rsidRPr="00864E1E">
        <w:rPr>
          <w:sz w:val="36"/>
          <w:szCs w:val="36"/>
          <w:lang w:val="en-IN"/>
        </w:rPr>
        <w:t>4. Admin Module</w:t>
      </w:r>
    </w:p>
    <w:p w14:paraId="2F2CD849" w14:textId="2ED55B77" w:rsidR="00864E1E" w:rsidRPr="00864E1E" w:rsidRDefault="005126CB" w:rsidP="005126CB">
      <w:pPr>
        <w:pStyle w:val="Heading1"/>
        <w:tabs>
          <w:tab w:val="left" w:pos="1128"/>
          <w:tab w:val="center" w:pos="5535"/>
        </w:tabs>
        <w:spacing w:before="68"/>
        <w:jc w:val="left"/>
        <w:rPr>
          <w:sz w:val="36"/>
          <w:szCs w:val="36"/>
          <w:lang w:val="en-IN"/>
        </w:rPr>
      </w:pPr>
      <w:r>
        <w:rPr>
          <w:sz w:val="36"/>
          <w:szCs w:val="36"/>
          <w:lang w:val="en-IN"/>
        </w:rPr>
        <w:t xml:space="preserve">   .</w:t>
      </w:r>
      <w:r w:rsidRPr="00864E1E">
        <w:rPr>
          <w:sz w:val="36"/>
          <w:szCs w:val="36"/>
          <w:lang w:val="en-IN"/>
        </w:rPr>
        <w:t xml:space="preserve"> Login</w:t>
      </w:r>
      <w:r w:rsidR="00864E1E" w:rsidRPr="00864E1E">
        <w:rPr>
          <w:sz w:val="36"/>
          <w:szCs w:val="36"/>
          <w:lang w:val="en-IN"/>
        </w:rPr>
        <w:t xml:space="preserve"> system (Username and Password)</w:t>
      </w:r>
    </w:p>
    <w:p w14:paraId="66722F53" w14:textId="62D5FA95" w:rsidR="00864E1E" w:rsidRPr="00864E1E" w:rsidRDefault="005126CB" w:rsidP="005126CB">
      <w:pPr>
        <w:pStyle w:val="Heading1"/>
        <w:tabs>
          <w:tab w:val="left" w:pos="1128"/>
          <w:tab w:val="center" w:pos="5535"/>
        </w:tabs>
        <w:spacing w:before="68"/>
        <w:jc w:val="left"/>
        <w:rPr>
          <w:sz w:val="36"/>
          <w:szCs w:val="36"/>
          <w:lang w:val="en-IN"/>
        </w:rPr>
      </w:pPr>
      <w:r>
        <w:rPr>
          <w:sz w:val="36"/>
          <w:szCs w:val="36"/>
          <w:lang w:val="en-IN"/>
        </w:rPr>
        <w:t xml:space="preserve">   .</w:t>
      </w:r>
      <w:r w:rsidRPr="00864E1E">
        <w:rPr>
          <w:sz w:val="36"/>
          <w:szCs w:val="36"/>
          <w:lang w:val="en-IN"/>
        </w:rPr>
        <w:t xml:space="preserve"> Manage</w:t>
      </w:r>
      <w:r w:rsidR="00864E1E" w:rsidRPr="00864E1E">
        <w:rPr>
          <w:sz w:val="36"/>
          <w:szCs w:val="36"/>
          <w:lang w:val="en-IN"/>
        </w:rPr>
        <w:t xml:space="preserve"> Students, Courses, and Marks</w:t>
      </w:r>
    </w:p>
    <w:p w14:paraId="458E75F1" w14:textId="58F7CF70" w:rsidR="00864E1E" w:rsidRPr="00864E1E" w:rsidRDefault="005126CB" w:rsidP="005126CB">
      <w:pPr>
        <w:pStyle w:val="Heading1"/>
        <w:tabs>
          <w:tab w:val="left" w:pos="1128"/>
          <w:tab w:val="center" w:pos="5535"/>
        </w:tabs>
        <w:spacing w:before="68"/>
        <w:jc w:val="left"/>
        <w:rPr>
          <w:sz w:val="36"/>
          <w:szCs w:val="36"/>
          <w:lang w:val="en-IN"/>
        </w:rPr>
      </w:pPr>
      <w:r>
        <w:rPr>
          <w:sz w:val="36"/>
          <w:szCs w:val="36"/>
          <w:lang w:val="en-IN"/>
        </w:rPr>
        <w:t xml:space="preserve">   .</w:t>
      </w:r>
      <w:r w:rsidRPr="00864E1E">
        <w:rPr>
          <w:sz w:val="36"/>
          <w:szCs w:val="36"/>
          <w:lang w:val="en-IN"/>
        </w:rPr>
        <w:t xml:space="preserve"> Generate</w:t>
      </w:r>
      <w:r w:rsidR="00864E1E" w:rsidRPr="00864E1E">
        <w:rPr>
          <w:sz w:val="36"/>
          <w:szCs w:val="36"/>
          <w:lang w:val="en-IN"/>
        </w:rPr>
        <w:t xml:space="preserve"> Reports</w:t>
      </w:r>
    </w:p>
    <w:p w14:paraId="054F82E2" w14:textId="77777777" w:rsidR="00864E1E" w:rsidRPr="00864E1E" w:rsidRDefault="00000000" w:rsidP="00864E1E">
      <w:pPr>
        <w:pStyle w:val="Heading1"/>
        <w:tabs>
          <w:tab w:val="left" w:pos="1128"/>
          <w:tab w:val="center" w:pos="5535"/>
        </w:tabs>
        <w:spacing w:before="68"/>
        <w:rPr>
          <w:lang w:val="en-IN"/>
        </w:rPr>
      </w:pPr>
      <w:r>
        <w:rPr>
          <w:lang w:val="en-IN"/>
        </w:rPr>
        <w:pict w14:anchorId="4C6940B4">
          <v:rect id="_x0000_i1026" style="width:0;height:1.5pt" o:hralign="center" o:hrstd="t" o:hr="t" fillcolor="#a0a0a0" stroked="f"/>
        </w:pict>
      </w:r>
    </w:p>
    <w:p w14:paraId="7F2B13F9" w14:textId="77777777" w:rsidR="000126DB" w:rsidRDefault="000126DB" w:rsidP="00864E1E">
      <w:pPr>
        <w:pStyle w:val="Heading1"/>
        <w:tabs>
          <w:tab w:val="left" w:pos="1128"/>
          <w:tab w:val="center" w:pos="5535"/>
        </w:tabs>
        <w:spacing w:before="68"/>
        <w:rPr>
          <w:rFonts w:ascii="Segoe UI Emoji" w:hAnsi="Segoe UI Emoji" w:cs="Segoe UI Emoji"/>
          <w:lang w:val="en-IN"/>
        </w:rPr>
      </w:pPr>
    </w:p>
    <w:p w14:paraId="48904FD9" w14:textId="77777777" w:rsidR="000126DB" w:rsidRDefault="000126DB" w:rsidP="00864E1E">
      <w:pPr>
        <w:pStyle w:val="Heading1"/>
        <w:tabs>
          <w:tab w:val="left" w:pos="1128"/>
          <w:tab w:val="center" w:pos="5535"/>
        </w:tabs>
        <w:spacing w:before="68"/>
        <w:rPr>
          <w:rFonts w:ascii="Segoe UI Emoji" w:hAnsi="Segoe UI Emoji" w:cs="Segoe UI Emoji"/>
          <w:lang w:val="en-IN"/>
        </w:rPr>
      </w:pPr>
    </w:p>
    <w:p w14:paraId="291D3D58" w14:textId="77777777" w:rsidR="000126DB" w:rsidRDefault="000126DB" w:rsidP="00864E1E">
      <w:pPr>
        <w:pStyle w:val="Heading1"/>
        <w:tabs>
          <w:tab w:val="left" w:pos="1128"/>
          <w:tab w:val="center" w:pos="5535"/>
        </w:tabs>
        <w:spacing w:before="68"/>
        <w:rPr>
          <w:rFonts w:ascii="Segoe UI Emoji" w:hAnsi="Segoe UI Emoji" w:cs="Segoe UI Emoji"/>
          <w:lang w:val="en-IN"/>
        </w:rPr>
      </w:pPr>
    </w:p>
    <w:p w14:paraId="2CA55E0B" w14:textId="77777777" w:rsidR="000126DB" w:rsidRDefault="000126DB" w:rsidP="00864E1E">
      <w:pPr>
        <w:pStyle w:val="Heading1"/>
        <w:tabs>
          <w:tab w:val="left" w:pos="1128"/>
          <w:tab w:val="center" w:pos="5535"/>
        </w:tabs>
        <w:spacing w:before="68"/>
        <w:rPr>
          <w:rFonts w:ascii="Segoe UI Emoji" w:hAnsi="Segoe UI Emoji" w:cs="Segoe UI Emoji"/>
          <w:lang w:val="en-IN"/>
        </w:rPr>
      </w:pPr>
    </w:p>
    <w:p w14:paraId="565CD3E5" w14:textId="61C70F5D" w:rsidR="00864E1E" w:rsidRPr="00864E1E" w:rsidRDefault="00864E1E" w:rsidP="00864E1E">
      <w:pPr>
        <w:pStyle w:val="Heading1"/>
        <w:tabs>
          <w:tab w:val="left" w:pos="1128"/>
          <w:tab w:val="center" w:pos="5535"/>
        </w:tabs>
        <w:spacing w:before="68"/>
        <w:rPr>
          <w:lang w:val="en-IN"/>
        </w:rPr>
      </w:pPr>
      <w:r w:rsidRPr="00864E1E">
        <w:rPr>
          <w:rFonts w:ascii="Segoe UI Emoji" w:hAnsi="Segoe UI Emoji" w:cs="Segoe UI Emoji"/>
          <w:lang w:val="en-IN"/>
        </w:rPr>
        <w:lastRenderedPageBreak/>
        <w:t>📷</w:t>
      </w:r>
      <w:r w:rsidRPr="00864E1E">
        <w:rPr>
          <w:lang w:val="en-IN"/>
        </w:rPr>
        <w:t xml:space="preserve"> Screenshots (Optional)</w:t>
      </w:r>
    </w:p>
    <w:p w14:paraId="4239D015" w14:textId="77777777" w:rsidR="00864E1E" w:rsidRPr="00864E1E" w:rsidRDefault="00864E1E" w:rsidP="00864E1E">
      <w:pPr>
        <w:pStyle w:val="Heading1"/>
        <w:tabs>
          <w:tab w:val="left" w:pos="1128"/>
          <w:tab w:val="center" w:pos="5535"/>
        </w:tabs>
        <w:spacing w:before="68"/>
        <w:rPr>
          <w:lang w:val="en-IN"/>
        </w:rPr>
      </w:pPr>
      <w:r w:rsidRPr="00864E1E">
        <w:rPr>
          <w:i/>
          <w:iCs/>
          <w:lang w:val="en-IN"/>
        </w:rPr>
        <w:t>(Insert screenshots of GUI or command-line interface)</w:t>
      </w:r>
    </w:p>
    <w:p w14:paraId="3EF091F1" w14:textId="77777777" w:rsidR="00864E1E" w:rsidRPr="00864E1E" w:rsidRDefault="00000000" w:rsidP="00864E1E">
      <w:pPr>
        <w:pStyle w:val="Heading1"/>
        <w:tabs>
          <w:tab w:val="left" w:pos="1128"/>
          <w:tab w:val="center" w:pos="5535"/>
        </w:tabs>
        <w:spacing w:before="68"/>
        <w:rPr>
          <w:lang w:val="en-IN"/>
        </w:rPr>
      </w:pPr>
      <w:r>
        <w:rPr>
          <w:lang w:val="en-IN"/>
        </w:rPr>
        <w:pict w14:anchorId="7CE4073D">
          <v:rect id="_x0000_i1027" style="width:0;height:1.5pt" o:hralign="center" o:hrstd="t" o:hr="t" fillcolor="#a0a0a0" stroked="f"/>
        </w:pict>
      </w:r>
    </w:p>
    <w:p w14:paraId="2E1B9C00" w14:textId="77777777" w:rsidR="00864E1E" w:rsidRDefault="00864E1E" w:rsidP="00864E1E">
      <w:pPr>
        <w:pStyle w:val="Heading1"/>
        <w:tabs>
          <w:tab w:val="left" w:pos="1128"/>
          <w:tab w:val="center" w:pos="5535"/>
        </w:tabs>
        <w:spacing w:before="68"/>
        <w:rPr>
          <w:lang w:val="en-IN"/>
        </w:rPr>
      </w:pPr>
      <w:r w:rsidRPr="00864E1E">
        <w:rPr>
          <w:rFonts w:ascii="Segoe UI Emoji" w:hAnsi="Segoe UI Emoji" w:cs="Segoe UI Emoji"/>
          <w:lang w:val="en-IN"/>
        </w:rPr>
        <w:t>🧮</w:t>
      </w:r>
      <w:r w:rsidRPr="00864E1E">
        <w:rPr>
          <w:lang w:val="en-IN"/>
        </w:rPr>
        <w:t xml:space="preserve"> Database Structure (if applicable):</w:t>
      </w:r>
    </w:p>
    <w:p w14:paraId="4F6523DA" w14:textId="77777777" w:rsidR="00DB1C86" w:rsidRPr="00864E1E" w:rsidRDefault="00DB1C86" w:rsidP="00864E1E">
      <w:pPr>
        <w:pStyle w:val="Heading1"/>
        <w:tabs>
          <w:tab w:val="left" w:pos="1128"/>
          <w:tab w:val="center" w:pos="5535"/>
        </w:tabs>
        <w:spacing w:before="68"/>
        <w:rPr>
          <w:lang w:val="en-IN"/>
        </w:rPr>
      </w:pPr>
    </w:p>
    <w:p w14:paraId="743C707B" w14:textId="77777777" w:rsidR="00864E1E" w:rsidRPr="00864E1E" w:rsidRDefault="00864E1E" w:rsidP="00864E1E">
      <w:pPr>
        <w:pStyle w:val="Heading1"/>
        <w:tabs>
          <w:tab w:val="left" w:pos="1128"/>
          <w:tab w:val="center" w:pos="5535"/>
        </w:tabs>
        <w:spacing w:before="68"/>
        <w:rPr>
          <w:sz w:val="36"/>
          <w:szCs w:val="36"/>
          <w:lang w:val="en-IN"/>
        </w:rPr>
      </w:pPr>
      <w:r w:rsidRPr="00864E1E">
        <w:rPr>
          <w:sz w:val="36"/>
          <w:szCs w:val="36"/>
          <w:lang w:val="en-IN"/>
        </w:rPr>
        <w:t xml:space="preserve">Students Table: | ID | Name | Age | Email | </w:t>
      </w:r>
      <w:proofErr w:type="spellStart"/>
      <w:r w:rsidRPr="00864E1E">
        <w:rPr>
          <w:sz w:val="36"/>
          <w:szCs w:val="36"/>
          <w:lang w:val="en-IN"/>
        </w:rPr>
        <w:t>Course_ID</w:t>
      </w:r>
      <w:proofErr w:type="spellEnd"/>
      <w:r w:rsidRPr="00864E1E">
        <w:rPr>
          <w:sz w:val="36"/>
          <w:szCs w:val="36"/>
          <w:lang w:val="en-IN"/>
        </w:rPr>
        <w:t xml:space="preserve"> |</w:t>
      </w:r>
    </w:p>
    <w:p w14:paraId="4DB41FA2" w14:textId="77777777" w:rsidR="00864E1E" w:rsidRPr="00864E1E" w:rsidRDefault="00864E1E" w:rsidP="00864E1E">
      <w:pPr>
        <w:pStyle w:val="Heading1"/>
        <w:tabs>
          <w:tab w:val="left" w:pos="1128"/>
          <w:tab w:val="center" w:pos="5535"/>
        </w:tabs>
        <w:spacing w:before="68"/>
        <w:rPr>
          <w:sz w:val="36"/>
          <w:szCs w:val="36"/>
          <w:lang w:val="en-IN"/>
        </w:rPr>
      </w:pPr>
      <w:r w:rsidRPr="00864E1E">
        <w:rPr>
          <w:sz w:val="36"/>
          <w:szCs w:val="36"/>
          <w:lang w:val="en-IN"/>
        </w:rPr>
        <w:t xml:space="preserve">Courses Table: | </w:t>
      </w:r>
      <w:proofErr w:type="spellStart"/>
      <w:r w:rsidRPr="00864E1E">
        <w:rPr>
          <w:sz w:val="36"/>
          <w:szCs w:val="36"/>
          <w:lang w:val="en-IN"/>
        </w:rPr>
        <w:t>Course_ID</w:t>
      </w:r>
      <w:proofErr w:type="spellEnd"/>
      <w:r w:rsidRPr="00864E1E">
        <w:rPr>
          <w:sz w:val="36"/>
          <w:szCs w:val="36"/>
          <w:lang w:val="en-IN"/>
        </w:rPr>
        <w:t xml:space="preserve"> | </w:t>
      </w:r>
      <w:proofErr w:type="spellStart"/>
      <w:r w:rsidRPr="00864E1E">
        <w:rPr>
          <w:sz w:val="36"/>
          <w:szCs w:val="36"/>
          <w:lang w:val="en-IN"/>
        </w:rPr>
        <w:t>Course_Name</w:t>
      </w:r>
      <w:proofErr w:type="spellEnd"/>
      <w:r w:rsidRPr="00864E1E">
        <w:rPr>
          <w:sz w:val="36"/>
          <w:szCs w:val="36"/>
          <w:lang w:val="en-IN"/>
        </w:rPr>
        <w:t xml:space="preserve"> | Duration |</w:t>
      </w:r>
    </w:p>
    <w:p w14:paraId="122E7AEC" w14:textId="77777777" w:rsidR="00864E1E" w:rsidRPr="00864E1E" w:rsidRDefault="00864E1E" w:rsidP="00864E1E">
      <w:pPr>
        <w:pStyle w:val="Heading1"/>
        <w:tabs>
          <w:tab w:val="left" w:pos="1128"/>
          <w:tab w:val="center" w:pos="5535"/>
        </w:tabs>
        <w:spacing w:before="68"/>
        <w:rPr>
          <w:sz w:val="36"/>
          <w:szCs w:val="36"/>
          <w:lang w:val="en-IN"/>
        </w:rPr>
      </w:pPr>
      <w:r w:rsidRPr="00864E1E">
        <w:rPr>
          <w:sz w:val="36"/>
          <w:szCs w:val="36"/>
          <w:lang w:val="en-IN"/>
        </w:rPr>
        <w:t xml:space="preserve">Marks Table: | </w:t>
      </w:r>
      <w:proofErr w:type="spellStart"/>
      <w:r w:rsidRPr="00864E1E">
        <w:rPr>
          <w:sz w:val="36"/>
          <w:szCs w:val="36"/>
          <w:lang w:val="en-IN"/>
        </w:rPr>
        <w:t>Student_ID</w:t>
      </w:r>
      <w:proofErr w:type="spellEnd"/>
      <w:r w:rsidRPr="00864E1E">
        <w:rPr>
          <w:sz w:val="36"/>
          <w:szCs w:val="36"/>
          <w:lang w:val="en-IN"/>
        </w:rPr>
        <w:t xml:space="preserve"> | Subject | Marks |</w:t>
      </w:r>
    </w:p>
    <w:p w14:paraId="1C2E66E2" w14:textId="77777777" w:rsidR="00864E1E" w:rsidRPr="00864E1E" w:rsidRDefault="00000000" w:rsidP="00864E1E">
      <w:pPr>
        <w:pStyle w:val="Heading1"/>
        <w:tabs>
          <w:tab w:val="left" w:pos="1128"/>
          <w:tab w:val="center" w:pos="5535"/>
        </w:tabs>
        <w:spacing w:before="68"/>
        <w:rPr>
          <w:lang w:val="en-IN"/>
        </w:rPr>
      </w:pPr>
      <w:r>
        <w:rPr>
          <w:sz w:val="36"/>
          <w:szCs w:val="36"/>
          <w:lang w:val="en-IN"/>
        </w:rPr>
        <w:pict w14:anchorId="52F6A4CC">
          <v:rect id="_x0000_i1028" style="width:0;height:1.5pt" o:hralign="center" o:hrstd="t" o:hr="t" fillcolor="#a0a0a0" stroked="f"/>
        </w:pict>
      </w:r>
    </w:p>
    <w:p w14:paraId="3B2DB9F4" w14:textId="77777777" w:rsidR="00864E1E" w:rsidRPr="00864E1E" w:rsidRDefault="00864E1E" w:rsidP="00DB1C86">
      <w:pPr>
        <w:pStyle w:val="Heading1"/>
        <w:tabs>
          <w:tab w:val="left" w:pos="1128"/>
          <w:tab w:val="center" w:pos="5535"/>
        </w:tabs>
        <w:spacing w:before="68"/>
        <w:jc w:val="left"/>
        <w:rPr>
          <w:lang w:val="en-IN"/>
        </w:rPr>
      </w:pPr>
      <w:r w:rsidRPr="00864E1E">
        <w:rPr>
          <w:rFonts w:ascii="Segoe UI Emoji" w:hAnsi="Segoe UI Emoji" w:cs="Segoe UI Emoji"/>
          <w:lang w:val="en-IN"/>
        </w:rPr>
        <w:t>🔐</w:t>
      </w:r>
      <w:r w:rsidRPr="00864E1E">
        <w:rPr>
          <w:lang w:val="en-IN"/>
        </w:rPr>
        <w:t xml:space="preserve"> Features:</w:t>
      </w:r>
    </w:p>
    <w:p w14:paraId="644394EA" w14:textId="24701E2D" w:rsidR="00864E1E" w:rsidRPr="00864E1E" w:rsidRDefault="00CF3FDB" w:rsidP="00DB1C86">
      <w:pPr>
        <w:pStyle w:val="Heading1"/>
        <w:tabs>
          <w:tab w:val="left" w:pos="1128"/>
          <w:tab w:val="center" w:pos="5535"/>
        </w:tabs>
        <w:spacing w:before="68"/>
        <w:ind w:left="720"/>
        <w:jc w:val="left"/>
        <w:rPr>
          <w:sz w:val="36"/>
          <w:szCs w:val="36"/>
          <w:lang w:val="en-IN"/>
        </w:rPr>
      </w:pPr>
      <w:r>
        <w:rPr>
          <w:sz w:val="36"/>
          <w:szCs w:val="36"/>
          <w:lang w:val="en-IN"/>
        </w:rPr>
        <w:t>.</w:t>
      </w:r>
      <w:r w:rsidRPr="00864E1E">
        <w:rPr>
          <w:sz w:val="36"/>
          <w:szCs w:val="36"/>
          <w:lang w:val="en-IN"/>
        </w:rPr>
        <w:t xml:space="preserve"> Secure</w:t>
      </w:r>
      <w:r w:rsidR="00864E1E" w:rsidRPr="00864E1E">
        <w:rPr>
          <w:sz w:val="36"/>
          <w:szCs w:val="36"/>
          <w:lang w:val="en-IN"/>
        </w:rPr>
        <w:t xml:space="preserve"> admin login</w:t>
      </w:r>
    </w:p>
    <w:p w14:paraId="0FB4B598" w14:textId="70F307A6" w:rsidR="00864E1E" w:rsidRPr="00864E1E" w:rsidRDefault="00CF3FDB" w:rsidP="004D1BFB">
      <w:pPr>
        <w:pStyle w:val="Heading1"/>
        <w:tabs>
          <w:tab w:val="left" w:pos="1128"/>
          <w:tab w:val="center" w:pos="5535"/>
        </w:tabs>
        <w:spacing w:before="68"/>
        <w:ind w:left="720"/>
        <w:jc w:val="left"/>
        <w:rPr>
          <w:sz w:val="36"/>
          <w:szCs w:val="36"/>
          <w:lang w:val="en-IN"/>
        </w:rPr>
      </w:pPr>
      <w:r>
        <w:rPr>
          <w:sz w:val="36"/>
          <w:szCs w:val="36"/>
          <w:lang w:val="en-IN"/>
        </w:rPr>
        <w:t>.</w:t>
      </w:r>
      <w:r w:rsidRPr="00864E1E">
        <w:rPr>
          <w:sz w:val="36"/>
          <w:szCs w:val="36"/>
          <w:lang w:val="en-IN"/>
        </w:rPr>
        <w:t xml:space="preserve"> Search</w:t>
      </w:r>
      <w:r w:rsidR="00864E1E" w:rsidRPr="00864E1E">
        <w:rPr>
          <w:sz w:val="36"/>
          <w:szCs w:val="36"/>
          <w:lang w:val="en-IN"/>
        </w:rPr>
        <w:t xml:space="preserve"> student by ID or Name</w:t>
      </w:r>
    </w:p>
    <w:p w14:paraId="22A740DE" w14:textId="380575A3" w:rsidR="00864E1E" w:rsidRPr="00864E1E" w:rsidRDefault="00CF3FDB" w:rsidP="004D1BFB">
      <w:pPr>
        <w:pStyle w:val="Heading1"/>
        <w:tabs>
          <w:tab w:val="left" w:pos="1128"/>
          <w:tab w:val="center" w:pos="5535"/>
        </w:tabs>
        <w:spacing w:before="68"/>
        <w:ind w:left="720"/>
        <w:jc w:val="left"/>
        <w:rPr>
          <w:sz w:val="36"/>
          <w:szCs w:val="36"/>
          <w:lang w:val="en-IN"/>
        </w:rPr>
      </w:pPr>
      <w:r>
        <w:rPr>
          <w:sz w:val="36"/>
          <w:szCs w:val="36"/>
          <w:lang w:val="en-IN"/>
        </w:rPr>
        <w:t>.</w:t>
      </w:r>
      <w:r w:rsidRPr="00864E1E">
        <w:rPr>
          <w:sz w:val="36"/>
          <w:szCs w:val="36"/>
          <w:lang w:val="en-IN"/>
        </w:rPr>
        <w:t xml:space="preserve"> View</w:t>
      </w:r>
      <w:r w:rsidR="00864E1E" w:rsidRPr="00864E1E">
        <w:rPr>
          <w:sz w:val="36"/>
          <w:szCs w:val="36"/>
          <w:lang w:val="en-IN"/>
        </w:rPr>
        <w:t xml:space="preserve"> all registered students</w:t>
      </w:r>
    </w:p>
    <w:p w14:paraId="0570446B" w14:textId="43EF505E" w:rsidR="00864E1E" w:rsidRPr="00864E1E" w:rsidRDefault="00CF3FDB" w:rsidP="004D1BFB">
      <w:pPr>
        <w:pStyle w:val="Heading1"/>
        <w:tabs>
          <w:tab w:val="left" w:pos="1128"/>
          <w:tab w:val="center" w:pos="5535"/>
        </w:tabs>
        <w:spacing w:before="68"/>
        <w:ind w:left="720"/>
        <w:jc w:val="left"/>
        <w:rPr>
          <w:sz w:val="36"/>
          <w:szCs w:val="36"/>
          <w:lang w:val="en-IN"/>
        </w:rPr>
      </w:pPr>
      <w:r>
        <w:rPr>
          <w:sz w:val="36"/>
          <w:szCs w:val="36"/>
          <w:lang w:val="en-IN"/>
        </w:rPr>
        <w:t>.</w:t>
      </w:r>
      <w:r w:rsidR="00864E1E" w:rsidRPr="00864E1E">
        <w:rPr>
          <w:sz w:val="36"/>
          <w:szCs w:val="36"/>
          <w:lang w:val="en-IN"/>
        </w:rPr>
        <w:t xml:space="preserve"> marksheet / grade reports</w:t>
      </w:r>
    </w:p>
    <w:p w14:paraId="3EFD6016" w14:textId="06F56869" w:rsidR="00864E1E" w:rsidRPr="00864E1E" w:rsidRDefault="00CF3FDB" w:rsidP="004D1BFB">
      <w:pPr>
        <w:pStyle w:val="Heading1"/>
        <w:tabs>
          <w:tab w:val="left" w:pos="1128"/>
          <w:tab w:val="center" w:pos="5535"/>
        </w:tabs>
        <w:spacing w:before="68"/>
        <w:ind w:left="720"/>
        <w:jc w:val="left"/>
        <w:rPr>
          <w:sz w:val="36"/>
          <w:szCs w:val="36"/>
          <w:lang w:val="en-IN"/>
        </w:rPr>
      </w:pPr>
      <w:r>
        <w:rPr>
          <w:sz w:val="36"/>
          <w:szCs w:val="36"/>
          <w:lang w:val="en-IN"/>
        </w:rPr>
        <w:t>.</w:t>
      </w:r>
      <w:r w:rsidRPr="00864E1E">
        <w:rPr>
          <w:sz w:val="36"/>
          <w:szCs w:val="36"/>
          <w:lang w:val="en-IN"/>
        </w:rPr>
        <w:t xml:space="preserve"> Error</w:t>
      </w:r>
      <w:r w:rsidR="00864E1E" w:rsidRPr="00864E1E">
        <w:rPr>
          <w:sz w:val="36"/>
          <w:szCs w:val="36"/>
          <w:lang w:val="en-IN"/>
        </w:rPr>
        <w:t xml:space="preserve"> handling and data validation</w:t>
      </w:r>
    </w:p>
    <w:p w14:paraId="195C1412" w14:textId="769055C5" w:rsidR="00864E1E" w:rsidRPr="00864E1E" w:rsidRDefault="00CF3FDB" w:rsidP="004D1BFB">
      <w:pPr>
        <w:pStyle w:val="Heading1"/>
        <w:tabs>
          <w:tab w:val="left" w:pos="1128"/>
          <w:tab w:val="center" w:pos="5535"/>
        </w:tabs>
        <w:spacing w:before="68"/>
        <w:ind w:left="720"/>
        <w:jc w:val="left"/>
        <w:rPr>
          <w:sz w:val="36"/>
          <w:szCs w:val="36"/>
          <w:lang w:val="en-IN"/>
        </w:rPr>
      </w:pPr>
      <w:r>
        <w:rPr>
          <w:sz w:val="36"/>
          <w:szCs w:val="36"/>
          <w:lang w:val="en-IN"/>
        </w:rPr>
        <w:t>.</w:t>
      </w:r>
      <w:r w:rsidRPr="00864E1E">
        <w:rPr>
          <w:sz w:val="36"/>
          <w:szCs w:val="36"/>
          <w:lang w:val="en-IN"/>
        </w:rPr>
        <w:t xml:space="preserve"> Save</w:t>
      </w:r>
      <w:r w:rsidR="00864E1E" w:rsidRPr="00864E1E">
        <w:rPr>
          <w:sz w:val="36"/>
          <w:szCs w:val="36"/>
          <w:lang w:val="en-IN"/>
        </w:rPr>
        <w:t xml:space="preserve"> and retrieve data from the database or file</w:t>
      </w:r>
    </w:p>
    <w:p w14:paraId="7C7AB57A" w14:textId="77777777" w:rsidR="00864E1E" w:rsidRPr="00864E1E" w:rsidRDefault="00000000" w:rsidP="00864E1E">
      <w:pPr>
        <w:pStyle w:val="Heading1"/>
        <w:tabs>
          <w:tab w:val="left" w:pos="1128"/>
          <w:tab w:val="center" w:pos="5535"/>
        </w:tabs>
        <w:spacing w:before="68"/>
        <w:rPr>
          <w:lang w:val="en-IN"/>
        </w:rPr>
      </w:pPr>
      <w:r>
        <w:rPr>
          <w:lang w:val="en-IN"/>
        </w:rPr>
        <w:pict w14:anchorId="5B1D06D7">
          <v:rect id="_x0000_i1029" style="width:0;height:1.5pt" o:hralign="center" o:hrstd="t" o:hr="t" fillcolor="#a0a0a0" stroked="f"/>
        </w:pict>
      </w:r>
    </w:p>
    <w:p w14:paraId="0A90F957" w14:textId="77777777" w:rsidR="00864E1E" w:rsidRPr="00864E1E" w:rsidRDefault="00864E1E" w:rsidP="00542491">
      <w:pPr>
        <w:pStyle w:val="Heading1"/>
        <w:tabs>
          <w:tab w:val="left" w:pos="1128"/>
          <w:tab w:val="center" w:pos="5535"/>
        </w:tabs>
        <w:spacing w:before="68"/>
        <w:jc w:val="left"/>
        <w:rPr>
          <w:lang w:val="en-IN"/>
        </w:rPr>
      </w:pPr>
      <w:r w:rsidRPr="00864E1E">
        <w:rPr>
          <w:rFonts w:ascii="Segoe UI Emoji" w:hAnsi="Segoe UI Emoji" w:cs="Segoe UI Emoji"/>
          <w:lang w:val="en-IN"/>
        </w:rPr>
        <w:t>✅</w:t>
      </w:r>
      <w:r w:rsidRPr="00864E1E">
        <w:rPr>
          <w:lang w:val="en-IN"/>
        </w:rPr>
        <w:t xml:space="preserve"> Output Example (CLI/GUI):</w:t>
      </w:r>
    </w:p>
    <w:p w14:paraId="63507C92" w14:textId="799FC48F" w:rsidR="00864E1E" w:rsidRPr="00864E1E" w:rsidRDefault="00864E1E" w:rsidP="00542491">
      <w:pPr>
        <w:pStyle w:val="Heading1"/>
        <w:tabs>
          <w:tab w:val="left" w:pos="1128"/>
          <w:tab w:val="center" w:pos="5535"/>
        </w:tabs>
        <w:spacing w:before="68"/>
        <w:rPr>
          <w:sz w:val="36"/>
          <w:szCs w:val="36"/>
          <w:lang w:val="en-IN"/>
        </w:rPr>
      </w:pPr>
    </w:p>
    <w:p w14:paraId="21C7D976" w14:textId="77777777" w:rsidR="00864E1E" w:rsidRPr="00864E1E" w:rsidRDefault="00864E1E" w:rsidP="00542491">
      <w:pPr>
        <w:pStyle w:val="Heading1"/>
        <w:tabs>
          <w:tab w:val="left" w:pos="1128"/>
          <w:tab w:val="center" w:pos="5535"/>
        </w:tabs>
        <w:spacing w:before="68"/>
        <w:jc w:val="left"/>
        <w:rPr>
          <w:sz w:val="36"/>
          <w:szCs w:val="36"/>
          <w:lang w:val="en-IN"/>
        </w:rPr>
      </w:pPr>
      <w:r w:rsidRPr="00864E1E">
        <w:rPr>
          <w:sz w:val="36"/>
          <w:szCs w:val="36"/>
          <w:lang w:val="en-IN"/>
        </w:rPr>
        <w:t>1. Add Student</w:t>
      </w:r>
    </w:p>
    <w:p w14:paraId="0AEE5757" w14:textId="77777777" w:rsidR="00864E1E" w:rsidRPr="00864E1E" w:rsidRDefault="00864E1E" w:rsidP="00542491">
      <w:pPr>
        <w:pStyle w:val="Heading1"/>
        <w:tabs>
          <w:tab w:val="left" w:pos="1128"/>
          <w:tab w:val="center" w:pos="5535"/>
        </w:tabs>
        <w:spacing w:before="68"/>
        <w:jc w:val="left"/>
        <w:rPr>
          <w:sz w:val="36"/>
          <w:szCs w:val="36"/>
          <w:lang w:val="en-IN"/>
        </w:rPr>
      </w:pPr>
      <w:r w:rsidRPr="00864E1E">
        <w:rPr>
          <w:sz w:val="36"/>
          <w:szCs w:val="36"/>
          <w:lang w:val="en-IN"/>
        </w:rPr>
        <w:t>2. View Students</w:t>
      </w:r>
    </w:p>
    <w:p w14:paraId="7499656A" w14:textId="77777777" w:rsidR="00864E1E" w:rsidRPr="00864E1E" w:rsidRDefault="00864E1E" w:rsidP="000C00D0">
      <w:pPr>
        <w:pStyle w:val="Heading1"/>
        <w:tabs>
          <w:tab w:val="left" w:pos="1128"/>
          <w:tab w:val="center" w:pos="5535"/>
        </w:tabs>
        <w:spacing w:before="68"/>
        <w:jc w:val="left"/>
        <w:rPr>
          <w:sz w:val="36"/>
          <w:szCs w:val="36"/>
          <w:lang w:val="en-IN"/>
        </w:rPr>
      </w:pPr>
      <w:r w:rsidRPr="00864E1E">
        <w:rPr>
          <w:sz w:val="36"/>
          <w:szCs w:val="36"/>
          <w:lang w:val="en-IN"/>
        </w:rPr>
        <w:t>3. Enter Marks</w:t>
      </w:r>
    </w:p>
    <w:p w14:paraId="3BD49848" w14:textId="77777777" w:rsidR="00864E1E" w:rsidRPr="00864E1E" w:rsidRDefault="00864E1E" w:rsidP="000C00D0">
      <w:pPr>
        <w:pStyle w:val="Heading1"/>
        <w:tabs>
          <w:tab w:val="left" w:pos="1128"/>
          <w:tab w:val="center" w:pos="5535"/>
        </w:tabs>
        <w:spacing w:before="68"/>
        <w:jc w:val="left"/>
        <w:rPr>
          <w:sz w:val="36"/>
          <w:szCs w:val="36"/>
          <w:lang w:val="en-IN"/>
        </w:rPr>
      </w:pPr>
      <w:r w:rsidRPr="00864E1E">
        <w:rPr>
          <w:sz w:val="36"/>
          <w:szCs w:val="36"/>
          <w:lang w:val="en-IN"/>
        </w:rPr>
        <w:t>4. Generate Report</w:t>
      </w:r>
    </w:p>
    <w:p w14:paraId="65E2D6E6" w14:textId="77777777" w:rsidR="00864E1E" w:rsidRPr="00864E1E" w:rsidRDefault="00864E1E" w:rsidP="000C00D0">
      <w:pPr>
        <w:pStyle w:val="Heading1"/>
        <w:tabs>
          <w:tab w:val="left" w:pos="1128"/>
          <w:tab w:val="center" w:pos="5535"/>
        </w:tabs>
        <w:spacing w:before="68"/>
        <w:jc w:val="left"/>
        <w:rPr>
          <w:sz w:val="36"/>
          <w:szCs w:val="36"/>
          <w:lang w:val="en-IN"/>
        </w:rPr>
      </w:pPr>
      <w:r w:rsidRPr="00864E1E">
        <w:rPr>
          <w:sz w:val="36"/>
          <w:szCs w:val="36"/>
          <w:lang w:val="en-IN"/>
        </w:rPr>
        <w:t>5. Exit</w:t>
      </w:r>
    </w:p>
    <w:p w14:paraId="4A5B201A" w14:textId="77777777" w:rsidR="00864E1E" w:rsidRPr="00864E1E" w:rsidRDefault="00864E1E" w:rsidP="000C00D0">
      <w:pPr>
        <w:pStyle w:val="Heading1"/>
        <w:tabs>
          <w:tab w:val="left" w:pos="1128"/>
          <w:tab w:val="center" w:pos="5535"/>
        </w:tabs>
        <w:spacing w:before="68"/>
        <w:jc w:val="left"/>
        <w:rPr>
          <w:sz w:val="36"/>
          <w:szCs w:val="36"/>
          <w:lang w:val="en-IN"/>
        </w:rPr>
      </w:pPr>
      <w:r w:rsidRPr="00864E1E">
        <w:rPr>
          <w:sz w:val="36"/>
          <w:szCs w:val="36"/>
          <w:lang w:val="en-IN"/>
        </w:rPr>
        <w:t>Enter your choice:</w:t>
      </w:r>
    </w:p>
    <w:p w14:paraId="24EB6A87" w14:textId="77777777" w:rsidR="00864E1E" w:rsidRPr="00864E1E" w:rsidRDefault="00000000" w:rsidP="00864E1E">
      <w:pPr>
        <w:pStyle w:val="Heading1"/>
        <w:tabs>
          <w:tab w:val="left" w:pos="1128"/>
          <w:tab w:val="center" w:pos="5535"/>
        </w:tabs>
        <w:spacing w:before="68"/>
        <w:rPr>
          <w:lang w:val="en-IN"/>
        </w:rPr>
      </w:pPr>
      <w:r>
        <w:rPr>
          <w:lang w:val="en-IN"/>
        </w:rPr>
        <w:lastRenderedPageBreak/>
        <w:pict w14:anchorId="039C530E">
          <v:rect id="_x0000_i1030" style="width:0;height:1.5pt" o:hralign="center" o:hrstd="t" o:hr="t" fillcolor="#a0a0a0" stroked="f"/>
        </w:pict>
      </w:r>
    </w:p>
    <w:p w14:paraId="766271CA" w14:textId="77777777" w:rsidR="00864E1E" w:rsidRPr="00864E1E" w:rsidRDefault="00864E1E" w:rsidP="00864E1E">
      <w:pPr>
        <w:pStyle w:val="Heading1"/>
        <w:tabs>
          <w:tab w:val="left" w:pos="1128"/>
          <w:tab w:val="center" w:pos="5535"/>
        </w:tabs>
        <w:spacing w:before="68"/>
        <w:rPr>
          <w:lang w:val="en-IN"/>
        </w:rPr>
      </w:pPr>
      <w:r w:rsidRPr="00864E1E">
        <w:rPr>
          <w:rFonts w:ascii="Segoe UI Emoji" w:hAnsi="Segoe UI Emoji" w:cs="Segoe UI Emoji"/>
          <w:lang w:val="en-IN"/>
        </w:rPr>
        <w:t>📚</w:t>
      </w:r>
      <w:r w:rsidRPr="00864E1E">
        <w:rPr>
          <w:lang w:val="en-IN"/>
        </w:rPr>
        <w:t xml:space="preserve"> Sample Java Code Snippet:</w:t>
      </w:r>
    </w:p>
    <w:p w14:paraId="0881D783" w14:textId="77777777" w:rsidR="00DC0B4D" w:rsidRPr="00DC0B4D" w:rsidRDefault="00864E1E" w:rsidP="00DC0B4D">
      <w:pPr>
        <w:pStyle w:val="Heading1"/>
        <w:tabs>
          <w:tab w:val="left" w:pos="1128"/>
          <w:tab w:val="center" w:pos="5535"/>
        </w:tabs>
        <w:spacing w:before="68"/>
        <w:rPr>
          <w:sz w:val="36"/>
          <w:szCs w:val="36"/>
          <w:lang w:val="en-IN"/>
        </w:rPr>
      </w:pPr>
      <w:r w:rsidRPr="00864E1E">
        <w:rPr>
          <w:lang w:val="en-IN"/>
        </w:rPr>
        <w:t xml:space="preserve">        </w:t>
      </w:r>
      <w:r w:rsidR="00DC0B4D" w:rsidRPr="00DC0B4D">
        <w:rPr>
          <w:sz w:val="36"/>
          <w:szCs w:val="36"/>
          <w:lang w:val="en-IN"/>
        </w:rPr>
        <w:t>public class Student {</w:t>
      </w:r>
    </w:p>
    <w:p w14:paraId="78356798"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private int id;</w:t>
      </w:r>
    </w:p>
    <w:p w14:paraId="33D43C76"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private String name;</w:t>
      </w:r>
    </w:p>
    <w:p w14:paraId="702059A6"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private int age;</w:t>
      </w:r>
    </w:p>
    <w:p w14:paraId="241C2CE4"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private String department;</w:t>
      </w:r>
    </w:p>
    <w:p w14:paraId="67F2FCC5" w14:textId="77777777" w:rsidR="00DC0B4D" w:rsidRPr="00DC0B4D" w:rsidRDefault="00DC0B4D" w:rsidP="00DC0B4D">
      <w:pPr>
        <w:pStyle w:val="Heading1"/>
        <w:tabs>
          <w:tab w:val="left" w:pos="1128"/>
          <w:tab w:val="center" w:pos="5535"/>
        </w:tabs>
        <w:spacing w:before="68"/>
        <w:rPr>
          <w:sz w:val="36"/>
          <w:szCs w:val="36"/>
          <w:lang w:val="en-IN"/>
        </w:rPr>
      </w:pPr>
    </w:p>
    <w:p w14:paraId="6FD7F884"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 Constructor</w:t>
      </w:r>
    </w:p>
    <w:p w14:paraId="4B65CFD2"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public Student(int id, String name, int age, String department) {</w:t>
      </w:r>
    </w:p>
    <w:p w14:paraId="1BE28C79"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this.id = id;</w:t>
      </w:r>
    </w:p>
    <w:p w14:paraId="5D33C7FC"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this.name = name;</w:t>
      </w:r>
    </w:p>
    <w:p w14:paraId="268BFA12"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xml:space="preserve">        </w:t>
      </w:r>
      <w:proofErr w:type="spellStart"/>
      <w:r w:rsidRPr="00DC0B4D">
        <w:rPr>
          <w:sz w:val="36"/>
          <w:szCs w:val="36"/>
          <w:lang w:val="en-IN"/>
        </w:rPr>
        <w:t>this.age</w:t>
      </w:r>
      <w:proofErr w:type="spellEnd"/>
      <w:r w:rsidRPr="00DC0B4D">
        <w:rPr>
          <w:sz w:val="36"/>
          <w:szCs w:val="36"/>
          <w:lang w:val="en-IN"/>
        </w:rPr>
        <w:t xml:space="preserve"> = age;</w:t>
      </w:r>
    </w:p>
    <w:p w14:paraId="6305511D"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xml:space="preserve">        </w:t>
      </w:r>
      <w:proofErr w:type="spellStart"/>
      <w:r w:rsidRPr="00DC0B4D">
        <w:rPr>
          <w:sz w:val="36"/>
          <w:szCs w:val="36"/>
          <w:lang w:val="en-IN"/>
        </w:rPr>
        <w:t>this.department</w:t>
      </w:r>
      <w:proofErr w:type="spellEnd"/>
      <w:r w:rsidRPr="00DC0B4D">
        <w:rPr>
          <w:sz w:val="36"/>
          <w:szCs w:val="36"/>
          <w:lang w:val="en-IN"/>
        </w:rPr>
        <w:t xml:space="preserve"> = department;</w:t>
      </w:r>
    </w:p>
    <w:p w14:paraId="5E05B7CD"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w:t>
      </w:r>
    </w:p>
    <w:p w14:paraId="1C690D64" w14:textId="77777777" w:rsidR="00DC0B4D" w:rsidRPr="00DC0B4D" w:rsidRDefault="00DC0B4D" w:rsidP="00DC0B4D">
      <w:pPr>
        <w:pStyle w:val="Heading1"/>
        <w:tabs>
          <w:tab w:val="left" w:pos="1128"/>
          <w:tab w:val="center" w:pos="5535"/>
        </w:tabs>
        <w:spacing w:before="68"/>
        <w:rPr>
          <w:sz w:val="36"/>
          <w:szCs w:val="36"/>
          <w:lang w:val="en-IN"/>
        </w:rPr>
      </w:pPr>
    </w:p>
    <w:p w14:paraId="0533679C"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 Getter and Setter methods</w:t>
      </w:r>
    </w:p>
    <w:p w14:paraId="201A7A94"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xml:space="preserve">    public int </w:t>
      </w:r>
      <w:proofErr w:type="spellStart"/>
      <w:r w:rsidRPr="00DC0B4D">
        <w:rPr>
          <w:sz w:val="36"/>
          <w:szCs w:val="36"/>
          <w:lang w:val="en-IN"/>
        </w:rPr>
        <w:t>getId</w:t>
      </w:r>
      <w:proofErr w:type="spellEnd"/>
      <w:r w:rsidRPr="00DC0B4D">
        <w:rPr>
          <w:sz w:val="36"/>
          <w:szCs w:val="36"/>
          <w:lang w:val="en-IN"/>
        </w:rPr>
        <w:t>() {</w:t>
      </w:r>
    </w:p>
    <w:p w14:paraId="32DD4E5E"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return id;</w:t>
      </w:r>
    </w:p>
    <w:p w14:paraId="6F143460"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w:t>
      </w:r>
    </w:p>
    <w:p w14:paraId="752A4AF8" w14:textId="77777777" w:rsidR="00DC0B4D" w:rsidRPr="00DC0B4D" w:rsidRDefault="00DC0B4D" w:rsidP="00DC0B4D">
      <w:pPr>
        <w:pStyle w:val="Heading1"/>
        <w:tabs>
          <w:tab w:val="left" w:pos="1128"/>
          <w:tab w:val="center" w:pos="5535"/>
        </w:tabs>
        <w:spacing w:before="68"/>
        <w:rPr>
          <w:sz w:val="36"/>
          <w:szCs w:val="36"/>
          <w:lang w:val="en-IN"/>
        </w:rPr>
      </w:pPr>
    </w:p>
    <w:p w14:paraId="728B1549"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xml:space="preserve">    public void </w:t>
      </w:r>
      <w:proofErr w:type="spellStart"/>
      <w:r w:rsidRPr="00DC0B4D">
        <w:rPr>
          <w:sz w:val="36"/>
          <w:szCs w:val="36"/>
          <w:lang w:val="en-IN"/>
        </w:rPr>
        <w:t>setId</w:t>
      </w:r>
      <w:proofErr w:type="spellEnd"/>
      <w:r w:rsidRPr="00DC0B4D">
        <w:rPr>
          <w:sz w:val="36"/>
          <w:szCs w:val="36"/>
          <w:lang w:val="en-IN"/>
        </w:rPr>
        <w:t>(int id) {</w:t>
      </w:r>
    </w:p>
    <w:p w14:paraId="5CBC81D6"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this.id = id;</w:t>
      </w:r>
    </w:p>
    <w:p w14:paraId="46CDD35F"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w:t>
      </w:r>
    </w:p>
    <w:p w14:paraId="6132BB2D" w14:textId="77777777" w:rsidR="00DC0B4D" w:rsidRPr="00DC0B4D" w:rsidRDefault="00DC0B4D" w:rsidP="00DC0B4D">
      <w:pPr>
        <w:pStyle w:val="Heading1"/>
        <w:tabs>
          <w:tab w:val="left" w:pos="1128"/>
          <w:tab w:val="center" w:pos="5535"/>
        </w:tabs>
        <w:spacing w:before="68"/>
        <w:rPr>
          <w:sz w:val="36"/>
          <w:szCs w:val="36"/>
          <w:lang w:val="en-IN"/>
        </w:rPr>
      </w:pPr>
    </w:p>
    <w:p w14:paraId="72439B1D"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xml:space="preserve">    public String </w:t>
      </w:r>
      <w:proofErr w:type="spellStart"/>
      <w:r w:rsidRPr="00DC0B4D">
        <w:rPr>
          <w:sz w:val="36"/>
          <w:szCs w:val="36"/>
          <w:lang w:val="en-IN"/>
        </w:rPr>
        <w:t>getName</w:t>
      </w:r>
      <w:proofErr w:type="spellEnd"/>
      <w:r w:rsidRPr="00DC0B4D">
        <w:rPr>
          <w:sz w:val="36"/>
          <w:szCs w:val="36"/>
          <w:lang w:val="en-IN"/>
        </w:rPr>
        <w:t>() {</w:t>
      </w:r>
    </w:p>
    <w:p w14:paraId="26A2ABB6"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return name;</w:t>
      </w:r>
    </w:p>
    <w:p w14:paraId="49A2287A"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w:t>
      </w:r>
    </w:p>
    <w:p w14:paraId="6CF7B579" w14:textId="77777777" w:rsidR="00DC0B4D" w:rsidRPr="00DC0B4D" w:rsidRDefault="00DC0B4D" w:rsidP="00DC0B4D">
      <w:pPr>
        <w:pStyle w:val="Heading1"/>
        <w:tabs>
          <w:tab w:val="left" w:pos="1128"/>
          <w:tab w:val="center" w:pos="5535"/>
        </w:tabs>
        <w:spacing w:before="68"/>
        <w:rPr>
          <w:sz w:val="36"/>
          <w:szCs w:val="36"/>
          <w:lang w:val="en-IN"/>
        </w:rPr>
      </w:pPr>
    </w:p>
    <w:p w14:paraId="75F9C509"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lastRenderedPageBreak/>
        <w:t xml:space="preserve">    public void </w:t>
      </w:r>
      <w:proofErr w:type="spellStart"/>
      <w:r w:rsidRPr="00DC0B4D">
        <w:rPr>
          <w:sz w:val="36"/>
          <w:szCs w:val="36"/>
          <w:lang w:val="en-IN"/>
        </w:rPr>
        <w:t>setName</w:t>
      </w:r>
      <w:proofErr w:type="spellEnd"/>
      <w:r w:rsidRPr="00DC0B4D">
        <w:rPr>
          <w:sz w:val="36"/>
          <w:szCs w:val="36"/>
          <w:lang w:val="en-IN"/>
        </w:rPr>
        <w:t>(String name) {</w:t>
      </w:r>
    </w:p>
    <w:p w14:paraId="0A08E1A2"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this.name = name;</w:t>
      </w:r>
    </w:p>
    <w:p w14:paraId="11C4C4F8"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w:t>
      </w:r>
    </w:p>
    <w:p w14:paraId="44C50BA6" w14:textId="77777777" w:rsidR="00DC0B4D" w:rsidRPr="00DC0B4D" w:rsidRDefault="00DC0B4D" w:rsidP="00DC0B4D">
      <w:pPr>
        <w:pStyle w:val="Heading1"/>
        <w:tabs>
          <w:tab w:val="left" w:pos="1128"/>
          <w:tab w:val="center" w:pos="5535"/>
        </w:tabs>
        <w:spacing w:before="68"/>
        <w:rPr>
          <w:sz w:val="36"/>
          <w:szCs w:val="36"/>
          <w:lang w:val="en-IN"/>
        </w:rPr>
      </w:pPr>
    </w:p>
    <w:p w14:paraId="565CC9ED"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xml:space="preserve">    public int </w:t>
      </w:r>
      <w:proofErr w:type="spellStart"/>
      <w:r w:rsidRPr="00DC0B4D">
        <w:rPr>
          <w:sz w:val="36"/>
          <w:szCs w:val="36"/>
          <w:lang w:val="en-IN"/>
        </w:rPr>
        <w:t>getAge</w:t>
      </w:r>
      <w:proofErr w:type="spellEnd"/>
      <w:r w:rsidRPr="00DC0B4D">
        <w:rPr>
          <w:sz w:val="36"/>
          <w:szCs w:val="36"/>
          <w:lang w:val="en-IN"/>
        </w:rPr>
        <w:t>() {</w:t>
      </w:r>
    </w:p>
    <w:p w14:paraId="40BB7525"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return age;</w:t>
      </w:r>
    </w:p>
    <w:p w14:paraId="7289E36E"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w:t>
      </w:r>
    </w:p>
    <w:p w14:paraId="2EE6EEBE" w14:textId="77777777" w:rsidR="00DC0B4D" w:rsidRPr="00DC0B4D" w:rsidRDefault="00DC0B4D" w:rsidP="00DC0B4D">
      <w:pPr>
        <w:pStyle w:val="Heading1"/>
        <w:tabs>
          <w:tab w:val="left" w:pos="1128"/>
          <w:tab w:val="center" w:pos="5535"/>
        </w:tabs>
        <w:spacing w:before="68"/>
        <w:rPr>
          <w:sz w:val="36"/>
          <w:szCs w:val="36"/>
          <w:lang w:val="en-IN"/>
        </w:rPr>
      </w:pPr>
    </w:p>
    <w:p w14:paraId="6C61CB8F"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xml:space="preserve">    public void </w:t>
      </w:r>
      <w:proofErr w:type="spellStart"/>
      <w:r w:rsidRPr="00DC0B4D">
        <w:rPr>
          <w:sz w:val="36"/>
          <w:szCs w:val="36"/>
          <w:lang w:val="en-IN"/>
        </w:rPr>
        <w:t>setAge</w:t>
      </w:r>
      <w:proofErr w:type="spellEnd"/>
      <w:r w:rsidRPr="00DC0B4D">
        <w:rPr>
          <w:sz w:val="36"/>
          <w:szCs w:val="36"/>
          <w:lang w:val="en-IN"/>
        </w:rPr>
        <w:t>(int age) {</w:t>
      </w:r>
    </w:p>
    <w:p w14:paraId="7ECB134C"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xml:space="preserve">        </w:t>
      </w:r>
      <w:proofErr w:type="spellStart"/>
      <w:r w:rsidRPr="00DC0B4D">
        <w:rPr>
          <w:sz w:val="36"/>
          <w:szCs w:val="36"/>
          <w:lang w:val="en-IN"/>
        </w:rPr>
        <w:t>this.age</w:t>
      </w:r>
      <w:proofErr w:type="spellEnd"/>
      <w:r w:rsidRPr="00DC0B4D">
        <w:rPr>
          <w:sz w:val="36"/>
          <w:szCs w:val="36"/>
          <w:lang w:val="en-IN"/>
        </w:rPr>
        <w:t xml:space="preserve"> = age;</w:t>
      </w:r>
    </w:p>
    <w:p w14:paraId="4FB04F9B"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w:t>
      </w:r>
    </w:p>
    <w:p w14:paraId="39EAD708" w14:textId="77777777" w:rsidR="00DC0B4D" w:rsidRPr="00DC0B4D" w:rsidRDefault="00DC0B4D" w:rsidP="00DC0B4D">
      <w:pPr>
        <w:pStyle w:val="Heading1"/>
        <w:tabs>
          <w:tab w:val="left" w:pos="1128"/>
          <w:tab w:val="center" w:pos="5535"/>
        </w:tabs>
        <w:spacing w:before="68"/>
        <w:rPr>
          <w:sz w:val="36"/>
          <w:szCs w:val="36"/>
          <w:lang w:val="en-IN"/>
        </w:rPr>
      </w:pPr>
    </w:p>
    <w:p w14:paraId="01483310"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xml:space="preserve">    public String </w:t>
      </w:r>
      <w:proofErr w:type="spellStart"/>
      <w:r w:rsidRPr="00DC0B4D">
        <w:rPr>
          <w:sz w:val="36"/>
          <w:szCs w:val="36"/>
          <w:lang w:val="en-IN"/>
        </w:rPr>
        <w:t>getDepartment</w:t>
      </w:r>
      <w:proofErr w:type="spellEnd"/>
      <w:r w:rsidRPr="00DC0B4D">
        <w:rPr>
          <w:sz w:val="36"/>
          <w:szCs w:val="36"/>
          <w:lang w:val="en-IN"/>
        </w:rPr>
        <w:t>() {</w:t>
      </w:r>
    </w:p>
    <w:p w14:paraId="49DBA888"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return department;</w:t>
      </w:r>
    </w:p>
    <w:p w14:paraId="0ADD3A55"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w:t>
      </w:r>
    </w:p>
    <w:p w14:paraId="64139469" w14:textId="77777777" w:rsidR="00DC0B4D" w:rsidRPr="00DC0B4D" w:rsidRDefault="00DC0B4D" w:rsidP="00DC0B4D">
      <w:pPr>
        <w:pStyle w:val="Heading1"/>
        <w:tabs>
          <w:tab w:val="left" w:pos="1128"/>
          <w:tab w:val="center" w:pos="5535"/>
        </w:tabs>
        <w:spacing w:before="68"/>
        <w:rPr>
          <w:sz w:val="36"/>
          <w:szCs w:val="36"/>
          <w:lang w:val="en-IN"/>
        </w:rPr>
      </w:pPr>
    </w:p>
    <w:p w14:paraId="5E316F90"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xml:space="preserve">    public void </w:t>
      </w:r>
      <w:proofErr w:type="spellStart"/>
      <w:r w:rsidRPr="00DC0B4D">
        <w:rPr>
          <w:sz w:val="36"/>
          <w:szCs w:val="36"/>
          <w:lang w:val="en-IN"/>
        </w:rPr>
        <w:t>setDepartment</w:t>
      </w:r>
      <w:proofErr w:type="spellEnd"/>
      <w:r w:rsidRPr="00DC0B4D">
        <w:rPr>
          <w:sz w:val="36"/>
          <w:szCs w:val="36"/>
          <w:lang w:val="en-IN"/>
        </w:rPr>
        <w:t>(String department) {</w:t>
      </w:r>
    </w:p>
    <w:p w14:paraId="2991C4F9"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xml:space="preserve">        </w:t>
      </w:r>
      <w:proofErr w:type="spellStart"/>
      <w:r w:rsidRPr="00DC0B4D">
        <w:rPr>
          <w:sz w:val="36"/>
          <w:szCs w:val="36"/>
          <w:lang w:val="en-IN"/>
        </w:rPr>
        <w:t>this.department</w:t>
      </w:r>
      <w:proofErr w:type="spellEnd"/>
      <w:r w:rsidRPr="00DC0B4D">
        <w:rPr>
          <w:sz w:val="36"/>
          <w:szCs w:val="36"/>
          <w:lang w:val="en-IN"/>
        </w:rPr>
        <w:t xml:space="preserve"> = department;</w:t>
      </w:r>
    </w:p>
    <w:p w14:paraId="583E603E"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w:t>
      </w:r>
    </w:p>
    <w:p w14:paraId="6BFF17EB" w14:textId="77777777" w:rsidR="00DC0B4D" w:rsidRPr="00DC0B4D" w:rsidRDefault="00DC0B4D" w:rsidP="00DC0B4D">
      <w:pPr>
        <w:pStyle w:val="Heading1"/>
        <w:tabs>
          <w:tab w:val="left" w:pos="1128"/>
          <w:tab w:val="center" w:pos="5535"/>
        </w:tabs>
        <w:spacing w:before="68"/>
        <w:rPr>
          <w:sz w:val="36"/>
          <w:szCs w:val="36"/>
          <w:lang w:val="en-IN"/>
        </w:rPr>
      </w:pPr>
    </w:p>
    <w:p w14:paraId="344573B4"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 Display Student details</w:t>
      </w:r>
    </w:p>
    <w:p w14:paraId="6774986E"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xml:space="preserve">    public void </w:t>
      </w:r>
      <w:proofErr w:type="spellStart"/>
      <w:r w:rsidRPr="00DC0B4D">
        <w:rPr>
          <w:sz w:val="36"/>
          <w:szCs w:val="36"/>
          <w:lang w:val="en-IN"/>
        </w:rPr>
        <w:t>displayStudent</w:t>
      </w:r>
      <w:proofErr w:type="spellEnd"/>
      <w:r w:rsidRPr="00DC0B4D">
        <w:rPr>
          <w:sz w:val="36"/>
          <w:szCs w:val="36"/>
          <w:lang w:val="en-IN"/>
        </w:rPr>
        <w:t>() {</w:t>
      </w:r>
    </w:p>
    <w:p w14:paraId="7F089E35"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xml:space="preserve">        </w:t>
      </w:r>
      <w:proofErr w:type="spellStart"/>
      <w:r w:rsidRPr="00DC0B4D">
        <w:rPr>
          <w:sz w:val="36"/>
          <w:szCs w:val="36"/>
          <w:lang w:val="en-IN"/>
        </w:rPr>
        <w:t>System.out.println</w:t>
      </w:r>
      <w:proofErr w:type="spellEnd"/>
      <w:r w:rsidRPr="00DC0B4D">
        <w:rPr>
          <w:sz w:val="36"/>
          <w:szCs w:val="36"/>
          <w:lang w:val="en-IN"/>
        </w:rPr>
        <w:t>("ID: " + id);</w:t>
      </w:r>
    </w:p>
    <w:p w14:paraId="08AA46D3"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xml:space="preserve">        </w:t>
      </w:r>
      <w:proofErr w:type="spellStart"/>
      <w:r w:rsidRPr="00DC0B4D">
        <w:rPr>
          <w:sz w:val="36"/>
          <w:szCs w:val="36"/>
          <w:lang w:val="en-IN"/>
        </w:rPr>
        <w:t>System.out.println</w:t>
      </w:r>
      <w:proofErr w:type="spellEnd"/>
      <w:r w:rsidRPr="00DC0B4D">
        <w:rPr>
          <w:sz w:val="36"/>
          <w:szCs w:val="36"/>
          <w:lang w:val="en-IN"/>
        </w:rPr>
        <w:t>("Name: " + name);</w:t>
      </w:r>
    </w:p>
    <w:p w14:paraId="076BD1F7"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xml:space="preserve">        </w:t>
      </w:r>
      <w:proofErr w:type="spellStart"/>
      <w:r w:rsidRPr="00DC0B4D">
        <w:rPr>
          <w:sz w:val="36"/>
          <w:szCs w:val="36"/>
          <w:lang w:val="en-IN"/>
        </w:rPr>
        <w:t>System.out.println</w:t>
      </w:r>
      <w:proofErr w:type="spellEnd"/>
      <w:r w:rsidRPr="00DC0B4D">
        <w:rPr>
          <w:sz w:val="36"/>
          <w:szCs w:val="36"/>
          <w:lang w:val="en-IN"/>
        </w:rPr>
        <w:t>("Age: " + age);</w:t>
      </w:r>
    </w:p>
    <w:p w14:paraId="4E62A4E1"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xml:space="preserve">        </w:t>
      </w:r>
      <w:proofErr w:type="spellStart"/>
      <w:r w:rsidRPr="00DC0B4D">
        <w:rPr>
          <w:sz w:val="36"/>
          <w:szCs w:val="36"/>
          <w:lang w:val="en-IN"/>
        </w:rPr>
        <w:t>System.out.println</w:t>
      </w:r>
      <w:proofErr w:type="spellEnd"/>
      <w:r w:rsidRPr="00DC0B4D">
        <w:rPr>
          <w:sz w:val="36"/>
          <w:szCs w:val="36"/>
          <w:lang w:val="en-IN"/>
        </w:rPr>
        <w:t>("Department: " + department);</w:t>
      </w:r>
    </w:p>
    <w:p w14:paraId="395C35C3"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    }</w:t>
      </w:r>
    </w:p>
    <w:p w14:paraId="21875481" w14:textId="77777777" w:rsidR="00DC0B4D" w:rsidRPr="00DC0B4D" w:rsidRDefault="00DC0B4D" w:rsidP="00DC0B4D">
      <w:pPr>
        <w:pStyle w:val="Heading1"/>
        <w:tabs>
          <w:tab w:val="left" w:pos="1128"/>
          <w:tab w:val="center" w:pos="5535"/>
        </w:tabs>
        <w:spacing w:before="68"/>
        <w:rPr>
          <w:sz w:val="36"/>
          <w:szCs w:val="36"/>
          <w:lang w:val="en-IN"/>
        </w:rPr>
      </w:pPr>
      <w:r w:rsidRPr="00DC0B4D">
        <w:rPr>
          <w:sz w:val="36"/>
          <w:szCs w:val="36"/>
          <w:lang w:val="en-IN"/>
        </w:rPr>
        <w:t>}</w:t>
      </w:r>
    </w:p>
    <w:p w14:paraId="5FC1AA75" w14:textId="77777777" w:rsidR="00DC0B4D" w:rsidRPr="00DC0B4D" w:rsidRDefault="00DC0B4D" w:rsidP="00DC0B4D">
      <w:pPr>
        <w:pStyle w:val="Heading1"/>
        <w:tabs>
          <w:tab w:val="left" w:pos="1128"/>
          <w:tab w:val="center" w:pos="5535"/>
        </w:tabs>
        <w:spacing w:before="68"/>
        <w:rPr>
          <w:sz w:val="36"/>
          <w:szCs w:val="36"/>
          <w:lang w:val="en-IN"/>
        </w:rPr>
      </w:pPr>
    </w:p>
    <w:p w14:paraId="0B27D23C" w14:textId="23B5434A" w:rsidR="00D22FF2" w:rsidRPr="00DC0B4D" w:rsidRDefault="00D22FF2" w:rsidP="00D22FF2">
      <w:pPr>
        <w:pStyle w:val="Heading1"/>
        <w:tabs>
          <w:tab w:val="left" w:pos="1128"/>
          <w:tab w:val="center" w:pos="5535"/>
        </w:tabs>
        <w:spacing w:before="68"/>
        <w:rPr>
          <w:sz w:val="36"/>
          <w:szCs w:val="36"/>
          <w:lang w:val="en-IN"/>
        </w:rPr>
      </w:pPr>
    </w:p>
    <w:p w14:paraId="72C9A245" w14:textId="10907A7C" w:rsidR="00864E1E" w:rsidRPr="00864E1E" w:rsidRDefault="00864E1E" w:rsidP="00864E1E">
      <w:pPr>
        <w:pStyle w:val="Heading1"/>
        <w:tabs>
          <w:tab w:val="left" w:pos="1128"/>
          <w:tab w:val="center" w:pos="5535"/>
        </w:tabs>
        <w:spacing w:before="68"/>
        <w:rPr>
          <w:lang w:val="en-IN"/>
        </w:rPr>
      </w:pPr>
    </w:p>
    <w:p w14:paraId="3C6335E1" w14:textId="77777777" w:rsidR="00864E1E" w:rsidRPr="00864E1E" w:rsidRDefault="00864E1E" w:rsidP="00864E1E">
      <w:pPr>
        <w:pStyle w:val="Heading1"/>
        <w:tabs>
          <w:tab w:val="left" w:pos="1128"/>
          <w:tab w:val="center" w:pos="5535"/>
        </w:tabs>
        <w:spacing w:before="68"/>
        <w:rPr>
          <w:lang w:val="en-IN"/>
        </w:rPr>
      </w:pPr>
      <w:r w:rsidRPr="00864E1E">
        <w:rPr>
          <w:rFonts w:ascii="Segoe UI Emoji" w:hAnsi="Segoe UI Emoji" w:cs="Segoe UI Emoji"/>
          <w:lang w:val="en-IN"/>
        </w:rPr>
        <w:t>📌</w:t>
      </w:r>
      <w:r w:rsidRPr="00864E1E">
        <w:rPr>
          <w:lang w:val="en-IN"/>
        </w:rPr>
        <w:t xml:space="preserve"> Conclusion:</w:t>
      </w:r>
    </w:p>
    <w:p w14:paraId="4516D4D3" w14:textId="77777777" w:rsidR="00864E1E" w:rsidRPr="00864E1E" w:rsidRDefault="00864E1E" w:rsidP="00864E1E">
      <w:pPr>
        <w:pStyle w:val="Heading1"/>
        <w:tabs>
          <w:tab w:val="left" w:pos="1128"/>
          <w:tab w:val="center" w:pos="5535"/>
        </w:tabs>
        <w:spacing w:before="68"/>
        <w:rPr>
          <w:lang w:val="en-IN"/>
        </w:rPr>
      </w:pPr>
      <w:r w:rsidRPr="00864E1E">
        <w:rPr>
          <w:lang w:val="en-IN"/>
        </w:rPr>
        <w:t>This Student Management System streamlines educational institution operations by efficiently handling student data. It offers easy record keeping, fast data retrieval, and better accuracy. The system is expandable and can be integrated with online platforms or mobile apps in the future.</w:t>
      </w:r>
    </w:p>
    <w:p w14:paraId="226DEDB7" w14:textId="41795739" w:rsidR="007E37A9" w:rsidRDefault="002610D5" w:rsidP="003F687B">
      <w:pPr>
        <w:pStyle w:val="Heading1"/>
        <w:tabs>
          <w:tab w:val="left" w:pos="1128"/>
          <w:tab w:val="center" w:pos="5535"/>
        </w:tabs>
        <w:spacing w:before="68"/>
        <w:jc w:val="left"/>
        <w:sectPr w:rsidR="007E37A9">
          <w:pgSz w:w="11910" w:h="16840"/>
          <w:pgMar w:top="1920" w:right="425" w:bottom="280" w:left="425" w:header="290" w:footer="0" w:gutter="0"/>
          <w:cols w:space="720"/>
        </w:sectPr>
      </w:pPr>
      <w:r>
        <w:tab/>
      </w:r>
    </w:p>
    <w:p w14:paraId="29486AB2" w14:textId="2329F284" w:rsidR="007E37A9" w:rsidRPr="003F687B" w:rsidRDefault="007E37A9" w:rsidP="003F687B">
      <w:pPr>
        <w:tabs>
          <w:tab w:val="left" w:pos="847"/>
        </w:tabs>
        <w:spacing w:before="10" w:line="350" w:lineRule="auto"/>
        <w:ind w:right="140"/>
        <w:rPr>
          <w:sz w:val="28"/>
        </w:rPr>
      </w:pPr>
    </w:p>
    <w:sectPr w:rsidR="007E37A9" w:rsidRPr="003F687B">
      <w:pgSz w:w="11910" w:h="16840"/>
      <w:pgMar w:top="1920" w:right="425" w:bottom="280" w:left="425" w:header="29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87144C" w14:textId="77777777" w:rsidR="0048681A" w:rsidRDefault="0048681A">
      <w:r>
        <w:separator/>
      </w:r>
    </w:p>
  </w:endnote>
  <w:endnote w:type="continuationSeparator" w:id="0">
    <w:p w14:paraId="490842D3" w14:textId="77777777" w:rsidR="0048681A" w:rsidRDefault="0048681A">
      <w:r>
        <w:continuationSeparator/>
      </w:r>
    </w:p>
  </w:endnote>
  <w:endnote w:type="continuationNotice" w:id="1">
    <w:p w14:paraId="40C34F2A" w14:textId="77777777" w:rsidR="0048681A" w:rsidRDefault="004868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F1794" w14:textId="77777777" w:rsidR="0048681A" w:rsidRDefault="0048681A">
      <w:r>
        <w:separator/>
      </w:r>
    </w:p>
  </w:footnote>
  <w:footnote w:type="continuationSeparator" w:id="0">
    <w:p w14:paraId="467F06A2" w14:textId="77777777" w:rsidR="0048681A" w:rsidRDefault="0048681A">
      <w:r>
        <w:continuationSeparator/>
      </w:r>
    </w:p>
  </w:footnote>
  <w:footnote w:type="continuationNotice" w:id="1">
    <w:p w14:paraId="134BE7F8" w14:textId="77777777" w:rsidR="0048681A" w:rsidRDefault="004868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EA1F3" w14:textId="77777777" w:rsidR="007E37A9" w:rsidRDefault="00000000">
    <w:pPr>
      <w:pStyle w:val="BodyText"/>
      <w:spacing w:line="14" w:lineRule="auto"/>
      <w:rPr>
        <w:sz w:val="20"/>
      </w:rPr>
    </w:pPr>
    <w:r>
      <w:rPr>
        <w:noProof/>
        <w:sz w:val="20"/>
      </w:rPr>
      <w:drawing>
        <wp:anchor distT="0" distB="0" distL="0" distR="0" simplePos="0" relativeHeight="251658240" behindDoc="1" locked="0" layoutInCell="1" allowOverlap="1" wp14:anchorId="3F47DF7E" wp14:editId="4355B0FA">
          <wp:simplePos x="0" y="0"/>
          <wp:positionH relativeFrom="page">
            <wp:posOffset>360045</wp:posOffset>
          </wp:positionH>
          <wp:positionV relativeFrom="page">
            <wp:posOffset>183985</wp:posOffset>
          </wp:positionV>
          <wp:extent cx="3120390" cy="86183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3120390" cy="8618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12251"/>
    <w:multiLevelType w:val="multilevel"/>
    <w:tmpl w:val="884A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57BE3"/>
    <w:multiLevelType w:val="multilevel"/>
    <w:tmpl w:val="F7C2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CD7A9A"/>
    <w:multiLevelType w:val="multilevel"/>
    <w:tmpl w:val="7CE2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D27D48"/>
    <w:multiLevelType w:val="multilevel"/>
    <w:tmpl w:val="2074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F37296"/>
    <w:multiLevelType w:val="hybridMultilevel"/>
    <w:tmpl w:val="46440D80"/>
    <w:lvl w:ilvl="0" w:tplc="5A8AF1D2">
      <w:start w:val="1"/>
      <w:numFmt w:val="decimal"/>
      <w:lvlText w:val="%1."/>
      <w:lvlJc w:val="left"/>
      <w:pPr>
        <w:ind w:left="847" w:hanging="361"/>
      </w:pPr>
      <w:rPr>
        <w:rFonts w:hint="default"/>
        <w:spacing w:val="0"/>
        <w:w w:val="96"/>
        <w:lang w:val="en-US" w:eastAsia="en-US" w:bidi="ar-SA"/>
      </w:rPr>
    </w:lvl>
    <w:lvl w:ilvl="1" w:tplc="CE38F424">
      <w:numFmt w:val="bullet"/>
      <w:lvlText w:val=""/>
      <w:lvlJc w:val="left"/>
      <w:pPr>
        <w:ind w:left="857" w:hanging="361"/>
      </w:pPr>
      <w:rPr>
        <w:rFonts w:ascii="Symbol" w:eastAsia="Symbol" w:hAnsi="Symbol" w:cs="Symbol" w:hint="default"/>
        <w:b w:val="0"/>
        <w:bCs w:val="0"/>
        <w:i w:val="0"/>
        <w:iCs w:val="0"/>
        <w:spacing w:val="0"/>
        <w:w w:val="100"/>
        <w:sz w:val="28"/>
        <w:szCs w:val="28"/>
        <w:lang w:val="en-US" w:eastAsia="en-US" w:bidi="ar-SA"/>
      </w:rPr>
    </w:lvl>
    <w:lvl w:ilvl="2" w:tplc="98E071F0">
      <w:numFmt w:val="bullet"/>
      <w:lvlText w:val="•"/>
      <w:lvlJc w:val="left"/>
      <w:pPr>
        <w:ind w:left="1992" w:hanging="361"/>
      </w:pPr>
      <w:rPr>
        <w:rFonts w:hint="default"/>
        <w:lang w:val="en-US" w:eastAsia="en-US" w:bidi="ar-SA"/>
      </w:rPr>
    </w:lvl>
    <w:lvl w:ilvl="3" w:tplc="61846EAE">
      <w:numFmt w:val="bullet"/>
      <w:lvlText w:val="•"/>
      <w:lvlJc w:val="left"/>
      <w:pPr>
        <w:ind w:left="3125" w:hanging="361"/>
      </w:pPr>
      <w:rPr>
        <w:rFonts w:hint="default"/>
        <w:lang w:val="en-US" w:eastAsia="en-US" w:bidi="ar-SA"/>
      </w:rPr>
    </w:lvl>
    <w:lvl w:ilvl="4" w:tplc="A72E1DFA">
      <w:numFmt w:val="bullet"/>
      <w:lvlText w:val="•"/>
      <w:lvlJc w:val="left"/>
      <w:pPr>
        <w:ind w:left="4258" w:hanging="361"/>
      </w:pPr>
      <w:rPr>
        <w:rFonts w:hint="default"/>
        <w:lang w:val="en-US" w:eastAsia="en-US" w:bidi="ar-SA"/>
      </w:rPr>
    </w:lvl>
    <w:lvl w:ilvl="5" w:tplc="545CD5AE">
      <w:numFmt w:val="bullet"/>
      <w:lvlText w:val="•"/>
      <w:lvlJc w:val="left"/>
      <w:pPr>
        <w:ind w:left="5391" w:hanging="361"/>
      </w:pPr>
      <w:rPr>
        <w:rFonts w:hint="default"/>
        <w:lang w:val="en-US" w:eastAsia="en-US" w:bidi="ar-SA"/>
      </w:rPr>
    </w:lvl>
    <w:lvl w:ilvl="6" w:tplc="F044F494">
      <w:numFmt w:val="bullet"/>
      <w:lvlText w:val="•"/>
      <w:lvlJc w:val="left"/>
      <w:pPr>
        <w:ind w:left="6524" w:hanging="361"/>
      </w:pPr>
      <w:rPr>
        <w:rFonts w:hint="default"/>
        <w:lang w:val="en-US" w:eastAsia="en-US" w:bidi="ar-SA"/>
      </w:rPr>
    </w:lvl>
    <w:lvl w:ilvl="7" w:tplc="6CD807CA">
      <w:numFmt w:val="bullet"/>
      <w:lvlText w:val="•"/>
      <w:lvlJc w:val="left"/>
      <w:pPr>
        <w:ind w:left="7657" w:hanging="361"/>
      </w:pPr>
      <w:rPr>
        <w:rFonts w:hint="default"/>
        <w:lang w:val="en-US" w:eastAsia="en-US" w:bidi="ar-SA"/>
      </w:rPr>
    </w:lvl>
    <w:lvl w:ilvl="8" w:tplc="4A1A5DF6">
      <w:numFmt w:val="bullet"/>
      <w:lvlText w:val="•"/>
      <w:lvlJc w:val="left"/>
      <w:pPr>
        <w:ind w:left="8790" w:hanging="361"/>
      </w:pPr>
      <w:rPr>
        <w:rFonts w:hint="default"/>
        <w:lang w:val="en-US" w:eastAsia="en-US" w:bidi="ar-SA"/>
      </w:rPr>
    </w:lvl>
  </w:abstractNum>
  <w:abstractNum w:abstractNumId="5" w15:restartNumberingAfterBreak="0">
    <w:nsid w:val="7DAD2C59"/>
    <w:multiLevelType w:val="multilevel"/>
    <w:tmpl w:val="2632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EC13D6"/>
    <w:multiLevelType w:val="multilevel"/>
    <w:tmpl w:val="7A5E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065813">
    <w:abstractNumId w:val="4"/>
  </w:num>
  <w:num w:numId="2" w16cid:durableId="1137802272">
    <w:abstractNumId w:val="6"/>
  </w:num>
  <w:num w:numId="3" w16cid:durableId="2124613566">
    <w:abstractNumId w:val="0"/>
  </w:num>
  <w:num w:numId="4" w16cid:durableId="763455964">
    <w:abstractNumId w:val="2"/>
  </w:num>
  <w:num w:numId="5" w16cid:durableId="772092311">
    <w:abstractNumId w:val="3"/>
  </w:num>
  <w:num w:numId="6" w16cid:durableId="253904429">
    <w:abstractNumId w:val="1"/>
  </w:num>
  <w:num w:numId="7" w16cid:durableId="14780625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7E37A9"/>
    <w:rsid w:val="00004A1E"/>
    <w:rsid w:val="000126DB"/>
    <w:rsid w:val="000C00D0"/>
    <w:rsid w:val="000E376A"/>
    <w:rsid w:val="000E3EC4"/>
    <w:rsid w:val="0021465F"/>
    <w:rsid w:val="002610D5"/>
    <w:rsid w:val="00281391"/>
    <w:rsid w:val="00327975"/>
    <w:rsid w:val="003F687B"/>
    <w:rsid w:val="0048681A"/>
    <w:rsid w:val="004D1BFB"/>
    <w:rsid w:val="005126CB"/>
    <w:rsid w:val="00542491"/>
    <w:rsid w:val="0066738B"/>
    <w:rsid w:val="0070540A"/>
    <w:rsid w:val="007B2CA0"/>
    <w:rsid w:val="007C71B1"/>
    <w:rsid w:val="007E37A9"/>
    <w:rsid w:val="00864E1E"/>
    <w:rsid w:val="008804AD"/>
    <w:rsid w:val="008E7EDB"/>
    <w:rsid w:val="00910C8E"/>
    <w:rsid w:val="00943E2E"/>
    <w:rsid w:val="0095011B"/>
    <w:rsid w:val="00965FDD"/>
    <w:rsid w:val="00966422"/>
    <w:rsid w:val="00A428C3"/>
    <w:rsid w:val="00A8622C"/>
    <w:rsid w:val="00BD42FA"/>
    <w:rsid w:val="00C50E36"/>
    <w:rsid w:val="00CA0E4F"/>
    <w:rsid w:val="00CC6175"/>
    <w:rsid w:val="00CE2050"/>
    <w:rsid w:val="00CF3FDB"/>
    <w:rsid w:val="00D22FF2"/>
    <w:rsid w:val="00D274A0"/>
    <w:rsid w:val="00D35E96"/>
    <w:rsid w:val="00D41C91"/>
    <w:rsid w:val="00D719B2"/>
    <w:rsid w:val="00DB1C86"/>
    <w:rsid w:val="00DC0B4D"/>
    <w:rsid w:val="00DD7907"/>
    <w:rsid w:val="00E069A9"/>
    <w:rsid w:val="00E21ACD"/>
    <w:rsid w:val="00E9608A"/>
    <w:rsid w:val="00F04B1C"/>
    <w:rsid w:val="00F17262"/>
    <w:rsid w:val="00F96EFB"/>
    <w:rsid w:val="00FE1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D70A"/>
  <w15:docId w15:val="{7FED43D2-8F12-4B46-8AFF-8F846EC3A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6" w:right="16"/>
      <w:jc w:val="center"/>
      <w:outlineLvl w:val="0"/>
    </w:pPr>
    <w:rPr>
      <w:b/>
      <w:bCs/>
      <w:sz w:val="52"/>
      <w:szCs w:val="52"/>
    </w:rPr>
  </w:style>
  <w:style w:type="paragraph" w:styleId="Heading2">
    <w:name w:val="heading 2"/>
    <w:basedOn w:val="Normal"/>
    <w:uiPriority w:val="9"/>
    <w:unhideWhenUsed/>
    <w:qFormat/>
    <w:pPr>
      <w:spacing w:before="68"/>
      <w:ind w:left="26" w:right="33"/>
      <w:jc w:val="center"/>
      <w:outlineLvl w:val="1"/>
    </w:pPr>
    <w:rPr>
      <w:b/>
      <w:bCs/>
      <w:sz w:val="52"/>
      <w:szCs w:val="52"/>
    </w:rPr>
  </w:style>
  <w:style w:type="paragraph" w:styleId="Heading3">
    <w:name w:val="heading 3"/>
    <w:basedOn w:val="Normal"/>
    <w:next w:val="Normal"/>
    <w:link w:val="Heading3Char"/>
    <w:uiPriority w:val="9"/>
    <w:semiHidden/>
    <w:unhideWhenUsed/>
    <w:qFormat/>
    <w:rsid w:val="000E3EC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D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47"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0E3EC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610D5"/>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semiHidden/>
    <w:unhideWhenUsed/>
    <w:rsid w:val="005126CB"/>
    <w:pPr>
      <w:tabs>
        <w:tab w:val="center" w:pos="4513"/>
        <w:tab w:val="right" w:pos="9026"/>
      </w:tabs>
    </w:pPr>
  </w:style>
  <w:style w:type="character" w:customStyle="1" w:styleId="HeaderChar">
    <w:name w:val="Header Char"/>
    <w:basedOn w:val="DefaultParagraphFont"/>
    <w:link w:val="Header"/>
    <w:uiPriority w:val="99"/>
    <w:semiHidden/>
    <w:rsid w:val="005126CB"/>
    <w:rPr>
      <w:rFonts w:ascii="Times New Roman" w:eastAsia="Times New Roman" w:hAnsi="Times New Roman" w:cs="Times New Roman"/>
    </w:rPr>
  </w:style>
  <w:style w:type="paragraph" w:styleId="Footer">
    <w:name w:val="footer"/>
    <w:basedOn w:val="Normal"/>
    <w:link w:val="FooterChar"/>
    <w:uiPriority w:val="99"/>
    <w:semiHidden/>
    <w:unhideWhenUsed/>
    <w:rsid w:val="005126CB"/>
    <w:pPr>
      <w:tabs>
        <w:tab w:val="center" w:pos="4513"/>
        <w:tab w:val="right" w:pos="9026"/>
      </w:tabs>
    </w:pPr>
  </w:style>
  <w:style w:type="character" w:customStyle="1" w:styleId="FooterChar">
    <w:name w:val="Footer Char"/>
    <w:basedOn w:val="DefaultParagraphFont"/>
    <w:link w:val="Footer"/>
    <w:uiPriority w:val="99"/>
    <w:semiHidden/>
    <w:rsid w:val="005126C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332280">
      <w:bodyDiv w:val="1"/>
      <w:marLeft w:val="0"/>
      <w:marRight w:val="0"/>
      <w:marTop w:val="0"/>
      <w:marBottom w:val="0"/>
      <w:divBdr>
        <w:top w:val="none" w:sz="0" w:space="0" w:color="auto"/>
        <w:left w:val="none" w:sz="0" w:space="0" w:color="auto"/>
        <w:bottom w:val="none" w:sz="0" w:space="0" w:color="auto"/>
        <w:right w:val="none" w:sz="0" w:space="0" w:color="auto"/>
      </w:divBdr>
      <w:divsChild>
        <w:div w:id="1505975200">
          <w:marLeft w:val="0"/>
          <w:marRight w:val="0"/>
          <w:marTop w:val="0"/>
          <w:marBottom w:val="0"/>
          <w:divBdr>
            <w:top w:val="none" w:sz="0" w:space="0" w:color="auto"/>
            <w:left w:val="none" w:sz="0" w:space="0" w:color="auto"/>
            <w:bottom w:val="none" w:sz="0" w:space="0" w:color="auto"/>
            <w:right w:val="none" w:sz="0" w:space="0" w:color="auto"/>
          </w:divBdr>
          <w:divsChild>
            <w:div w:id="438575102">
              <w:marLeft w:val="0"/>
              <w:marRight w:val="0"/>
              <w:marTop w:val="0"/>
              <w:marBottom w:val="0"/>
              <w:divBdr>
                <w:top w:val="none" w:sz="0" w:space="0" w:color="auto"/>
                <w:left w:val="none" w:sz="0" w:space="0" w:color="auto"/>
                <w:bottom w:val="none" w:sz="0" w:space="0" w:color="auto"/>
                <w:right w:val="none" w:sz="0" w:space="0" w:color="auto"/>
              </w:divBdr>
            </w:div>
            <w:div w:id="99227655">
              <w:marLeft w:val="0"/>
              <w:marRight w:val="0"/>
              <w:marTop w:val="0"/>
              <w:marBottom w:val="0"/>
              <w:divBdr>
                <w:top w:val="none" w:sz="0" w:space="0" w:color="auto"/>
                <w:left w:val="none" w:sz="0" w:space="0" w:color="auto"/>
                <w:bottom w:val="none" w:sz="0" w:space="0" w:color="auto"/>
                <w:right w:val="none" w:sz="0" w:space="0" w:color="auto"/>
              </w:divBdr>
              <w:divsChild>
                <w:div w:id="988167182">
                  <w:marLeft w:val="0"/>
                  <w:marRight w:val="0"/>
                  <w:marTop w:val="0"/>
                  <w:marBottom w:val="0"/>
                  <w:divBdr>
                    <w:top w:val="none" w:sz="0" w:space="0" w:color="auto"/>
                    <w:left w:val="none" w:sz="0" w:space="0" w:color="auto"/>
                    <w:bottom w:val="none" w:sz="0" w:space="0" w:color="auto"/>
                    <w:right w:val="none" w:sz="0" w:space="0" w:color="auto"/>
                  </w:divBdr>
                  <w:divsChild>
                    <w:div w:id="17231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65132">
              <w:marLeft w:val="0"/>
              <w:marRight w:val="0"/>
              <w:marTop w:val="0"/>
              <w:marBottom w:val="0"/>
              <w:divBdr>
                <w:top w:val="none" w:sz="0" w:space="0" w:color="auto"/>
                <w:left w:val="none" w:sz="0" w:space="0" w:color="auto"/>
                <w:bottom w:val="none" w:sz="0" w:space="0" w:color="auto"/>
                <w:right w:val="none" w:sz="0" w:space="0" w:color="auto"/>
              </w:divBdr>
            </w:div>
          </w:divsChild>
        </w:div>
        <w:div w:id="1826702294">
          <w:marLeft w:val="0"/>
          <w:marRight w:val="0"/>
          <w:marTop w:val="0"/>
          <w:marBottom w:val="0"/>
          <w:divBdr>
            <w:top w:val="none" w:sz="0" w:space="0" w:color="auto"/>
            <w:left w:val="none" w:sz="0" w:space="0" w:color="auto"/>
            <w:bottom w:val="none" w:sz="0" w:space="0" w:color="auto"/>
            <w:right w:val="none" w:sz="0" w:space="0" w:color="auto"/>
          </w:divBdr>
          <w:divsChild>
            <w:div w:id="729228461">
              <w:marLeft w:val="0"/>
              <w:marRight w:val="0"/>
              <w:marTop w:val="0"/>
              <w:marBottom w:val="0"/>
              <w:divBdr>
                <w:top w:val="none" w:sz="0" w:space="0" w:color="auto"/>
                <w:left w:val="none" w:sz="0" w:space="0" w:color="auto"/>
                <w:bottom w:val="none" w:sz="0" w:space="0" w:color="auto"/>
                <w:right w:val="none" w:sz="0" w:space="0" w:color="auto"/>
              </w:divBdr>
            </w:div>
            <w:div w:id="1338537844">
              <w:marLeft w:val="0"/>
              <w:marRight w:val="0"/>
              <w:marTop w:val="0"/>
              <w:marBottom w:val="0"/>
              <w:divBdr>
                <w:top w:val="none" w:sz="0" w:space="0" w:color="auto"/>
                <w:left w:val="none" w:sz="0" w:space="0" w:color="auto"/>
                <w:bottom w:val="none" w:sz="0" w:space="0" w:color="auto"/>
                <w:right w:val="none" w:sz="0" w:space="0" w:color="auto"/>
              </w:divBdr>
              <w:divsChild>
                <w:div w:id="595359808">
                  <w:marLeft w:val="0"/>
                  <w:marRight w:val="0"/>
                  <w:marTop w:val="0"/>
                  <w:marBottom w:val="0"/>
                  <w:divBdr>
                    <w:top w:val="none" w:sz="0" w:space="0" w:color="auto"/>
                    <w:left w:val="none" w:sz="0" w:space="0" w:color="auto"/>
                    <w:bottom w:val="none" w:sz="0" w:space="0" w:color="auto"/>
                    <w:right w:val="none" w:sz="0" w:space="0" w:color="auto"/>
                  </w:divBdr>
                  <w:divsChild>
                    <w:div w:id="5118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40612">
      <w:bodyDiv w:val="1"/>
      <w:marLeft w:val="0"/>
      <w:marRight w:val="0"/>
      <w:marTop w:val="0"/>
      <w:marBottom w:val="0"/>
      <w:divBdr>
        <w:top w:val="none" w:sz="0" w:space="0" w:color="auto"/>
        <w:left w:val="none" w:sz="0" w:space="0" w:color="auto"/>
        <w:bottom w:val="none" w:sz="0" w:space="0" w:color="auto"/>
        <w:right w:val="none" w:sz="0" w:space="0" w:color="auto"/>
      </w:divBdr>
      <w:divsChild>
        <w:div w:id="601837137">
          <w:marLeft w:val="0"/>
          <w:marRight w:val="0"/>
          <w:marTop w:val="0"/>
          <w:marBottom w:val="0"/>
          <w:divBdr>
            <w:top w:val="none" w:sz="0" w:space="0" w:color="auto"/>
            <w:left w:val="none" w:sz="0" w:space="0" w:color="auto"/>
            <w:bottom w:val="none" w:sz="0" w:space="0" w:color="auto"/>
            <w:right w:val="none" w:sz="0" w:space="0" w:color="auto"/>
          </w:divBdr>
          <w:divsChild>
            <w:div w:id="2070377050">
              <w:marLeft w:val="0"/>
              <w:marRight w:val="0"/>
              <w:marTop w:val="0"/>
              <w:marBottom w:val="0"/>
              <w:divBdr>
                <w:top w:val="none" w:sz="0" w:space="0" w:color="auto"/>
                <w:left w:val="none" w:sz="0" w:space="0" w:color="auto"/>
                <w:bottom w:val="none" w:sz="0" w:space="0" w:color="auto"/>
                <w:right w:val="none" w:sz="0" w:space="0" w:color="auto"/>
              </w:divBdr>
            </w:div>
            <w:div w:id="286858829">
              <w:marLeft w:val="0"/>
              <w:marRight w:val="0"/>
              <w:marTop w:val="0"/>
              <w:marBottom w:val="0"/>
              <w:divBdr>
                <w:top w:val="none" w:sz="0" w:space="0" w:color="auto"/>
                <w:left w:val="none" w:sz="0" w:space="0" w:color="auto"/>
                <w:bottom w:val="none" w:sz="0" w:space="0" w:color="auto"/>
                <w:right w:val="none" w:sz="0" w:space="0" w:color="auto"/>
              </w:divBdr>
            </w:div>
            <w:div w:id="126514784">
              <w:marLeft w:val="0"/>
              <w:marRight w:val="0"/>
              <w:marTop w:val="0"/>
              <w:marBottom w:val="0"/>
              <w:divBdr>
                <w:top w:val="none" w:sz="0" w:space="0" w:color="auto"/>
                <w:left w:val="none" w:sz="0" w:space="0" w:color="auto"/>
                <w:bottom w:val="none" w:sz="0" w:space="0" w:color="auto"/>
                <w:right w:val="none" w:sz="0" w:space="0" w:color="auto"/>
              </w:divBdr>
            </w:div>
            <w:div w:id="1727142950">
              <w:marLeft w:val="0"/>
              <w:marRight w:val="0"/>
              <w:marTop w:val="0"/>
              <w:marBottom w:val="0"/>
              <w:divBdr>
                <w:top w:val="none" w:sz="0" w:space="0" w:color="auto"/>
                <w:left w:val="none" w:sz="0" w:space="0" w:color="auto"/>
                <w:bottom w:val="none" w:sz="0" w:space="0" w:color="auto"/>
                <w:right w:val="none" w:sz="0" w:space="0" w:color="auto"/>
              </w:divBdr>
            </w:div>
            <w:div w:id="1919629391">
              <w:marLeft w:val="0"/>
              <w:marRight w:val="0"/>
              <w:marTop w:val="0"/>
              <w:marBottom w:val="0"/>
              <w:divBdr>
                <w:top w:val="none" w:sz="0" w:space="0" w:color="auto"/>
                <w:left w:val="none" w:sz="0" w:space="0" w:color="auto"/>
                <w:bottom w:val="none" w:sz="0" w:space="0" w:color="auto"/>
                <w:right w:val="none" w:sz="0" w:space="0" w:color="auto"/>
              </w:divBdr>
            </w:div>
            <w:div w:id="1411737764">
              <w:marLeft w:val="0"/>
              <w:marRight w:val="0"/>
              <w:marTop w:val="0"/>
              <w:marBottom w:val="0"/>
              <w:divBdr>
                <w:top w:val="none" w:sz="0" w:space="0" w:color="auto"/>
                <w:left w:val="none" w:sz="0" w:space="0" w:color="auto"/>
                <w:bottom w:val="none" w:sz="0" w:space="0" w:color="auto"/>
                <w:right w:val="none" w:sz="0" w:space="0" w:color="auto"/>
              </w:divBdr>
            </w:div>
            <w:div w:id="288896077">
              <w:marLeft w:val="0"/>
              <w:marRight w:val="0"/>
              <w:marTop w:val="0"/>
              <w:marBottom w:val="0"/>
              <w:divBdr>
                <w:top w:val="none" w:sz="0" w:space="0" w:color="auto"/>
                <w:left w:val="none" w:sz="0" w:space="0" w:color="auto"/>
                <w:bottom w:val="none" w:sz="0" w:space="0" w:color="auto"/>
                <w:right w:val="none" w:sz="0" w:space="0" w:color="auto"/>
              </w:divBdr>
            </w:div>
            <w:div w:id="91555613">
              <w:marLeft w:val="0"/>
              <w:marRight w:val="0"/>
              <w:marTop w:val="0"/>
              <w:marBottom w:val="0"/>
              <w:divBdr>
                <w:top w:val="none" w:sz="0" w:space="0" w:color="auto"/>
                <w:left w:val="none" w:sz="0" w:space="0" w:color="auto"/>
                <w:bottom w:val="none" w:sz="0" w:space="0" w:color="auto"/>
                <w:right w:val="none" w:sz="0" w:space="0" w:color="auto"/>
              </w:divBdr>
            </w:div>
            <w:div w:id="2034649063">
              <w:marLeft w:val="0"/>
              <w:marRight w:val="0"/>
              <w:marTop w:val="0"/>
              <w:marBottom w:val="0"/>
              <w:divBdr>
                <w:top w:val="none" w:sz="0" w:space="0" w:color="auto"/>
                <w:left w:val="none" w:sz="0" w:space="0" w:color="auto"/>
                <w:bottom w:val="none" w:sz="0" w:space="0" w:color="auto"/>
                <w:right w:val="none" w:sz="0" w:space="0" w:color="auto"/>
              </w:divBdr>
            </w:div>
            <w:div w:id="284120459">
              <w:marLeft w:val="0"/>
              <w:marRight w:val="0"/>
              <w:marTop w:val="0"/>
              <w:marBottom w:val="0"/>
              <w:divBdr>
                <w:top w:val="none" w:sz="0" w:space="0" w:color="auto"/>
                <w:left w:val="none" w:sz="0" w:space="0" w:color="auto"/>
                <w:bottom w:val="none" w:sz="0" w:space="0" w:color="auto"/>
                <w:right w:val="none" w:sz="0" w:space="0" w:color="auto"/>
              </w:divBdr>
            </w:div>
            <w:div w:id="1595555746">
              <w:marLeft w:val="0"/>
              <w:marRight w:val="0"/>
              <w:marTop w:val="0"/>
              <w:marBottom w:val="0"/>
              <w:divBdr>
                <w:top w:val="none" w:sz="0" w:space="0" w:color="auto"/>
                <w:left w:val="none" w:sz="0" w:space="0" w:color="auto"/>
                <w:bottom w:val="none" w:sz="0" w:space="0" w:color="auto"/>
                <w:right w:val="none" w:sz="0" w:space="0" w:color="auto"/>
              </w:divBdr>
            </w:div>
            <w:div w:id="1219508930">
              <w:marLeft w:val="0"/>
              <w:marRight w:val="0"/>
              <w:marTop w:val="0"/>
              <w:marBottom w:val="0"/>
              <w:divBdr>
                <w:top w:val="none" w:sz="0" w:space="0" w:color="auto"/>
                <w:left w:val="none" w:sz="0" w:space="0" w:color="auto"/>
                <w:bottom w:val="none" w:sz="0" w:space="0" w:color="auto"/>
                <w:right w:val="none" w:sz="0" w:space="0" w:color="auto"/>
              </w:divBdr>
            </w:div>
            <w:div w:id="1100494695">
              <w:marLeft w:val="0"/>
              <w:marRight w:val="0"/>
              <w:marTop w:val="0"/>
              <w:marBottom w:val="0"/>
              <w:divBdr>
                <w:top w:val="none" w:sz="0" w:space="0" w:color="auto"/>
                <w:left w:val="none" w:sz="0" w:space="0" w:color="auto"/>
                <w:bottom w:val="none" w:sz="0" w:space="0" w:color="auto"/>
                <w:right w:val="none" w:sz="0" w:space="0" w:color="auto"/>
              </w:divBdr>
            </w:div>
            <w:div w:id="2101371016">
              <w:marLeft w:val="0"/>
              <w:marRight w:val="0"/>
              <w:marTop w:val="0"/>
              <w:marBottom w:val="0"/>
              <w:divBdr>
                <w:top w:val="none" w:sz="0" w:space="0" w:color="auto"/>
                <w:left w:val="none" w:sz="0" w:space="0" w:color="auto"/>
                <w:bottom w:val="none" w:sz="0" w:space="0" w:color="auto"/>
                <w:right w:val="none" w:sz="0" w:space="0" w:color="auto"/>
              </w:divBdr>
            </w:div>
            <w:div w:id="1867938430">
              <w:marLeft w:val="0"/>
              <w:marRight w:val="0"/>
              <w:marTop w:val="0"/>
              <w:marBottom w:val="0"/>
              <w:divBdr>
                <w:top w:val="none" w:sz="0" w:space="0" w:color="auto"/>
                <w:left w:val="none" w:sz="0" w:space="0" w:color="auto"/>
                <w:bottom w:val="none" w:sz="0" w:space="0" w:color="auto"/>
                <w:right w:val="none" w:sz="0" w:space="0" w:color="auto"/>
              </w:divBdr>
            </w:div>
            <w:div w:id="1337805786">
              <w:marLeft w:val="0"/>
              <w:marRight w:val="0"/>
              <w:marTop w:val="0"/>
              <w:marBottom w:val="0"/>
              <w:divBdr>
                <w:top w:val="none" w:sz="0" w:space="0" w:color="auto"/>
                <w:left w:val="none" w:sz="0" w:space="0" w:color="auto"/>
                <w:bottom w:val="none" w:sz="0" w:space="0" w:color="auto"/>
                <w:right w:val="none" w:sz="0" w:space="0" w:color="auto"/>
              </w:divBdr>
            </w:div>
            <w:div w:id="274211715">
              <w:marLeft w:val="0"/>
              <w:marRight w:val="0"/>
              <w:marTop w:val="0"/>
              <w:marBottom w:val="0"/>
              <w:divBdr>
                <w:top w:val="none" w:sz="0" w:space="0" w:color="auto"/>
                <w:left w:val="none" w:sz="0" w:space="0" w:color="auto"/>
                <w:bottom w:val="none" w:sz="0" w:space="0" w:color="auto"/>
                <w:right w:val="none" w:sz="0" w:space="0" w:color="auto"/>
              </w:divBdr>
            </w:div>
            <w:div w:id="1491601242">
              <w:marLeft w:val="0"/>
              <w:marRight w:val="0"/>
              <w:marTop w:val="0"/>
              <w:marBottom w:val="0"/>
              <w:divBdr>
                <w:top w:val="none" w:sz="0" w:space="0" w:color="auto"/>
                <w:left w:val="none" w:sz="0" w:space="0" w:color="auto"/>
                <w:bottom w:val="none" w:sz="0" w:space="0" w:color="auto"/>
                <w:right w:val="none" w:sz="0" w:space="0" w:color="auto"/>
              </w:divBdr>
            </w:div>
            <w:div w:id="286544078">
              <w:marLeft w:val="0"/>
              <w:marRight w:val="0"/>
              <w:marTop w:val="0"/>
              <w:marBottom w:val="0"/>
              <w:divBdr>
                <w:top w:val="none" w:sz="0" w:space="0" w:color="auto"/>
                <w:left w:val="none" w:sz="0" w:space="0" w:color="auto"/>
                <w:bottom w:val="none" w:sz="0" w:space="0" w:color="auto"/>
                <w:right w:val="none" w:sz="0" w:space="0" w:color="auto"/>
              </w:divBdr>
            </w:div>
            <w:div w:id="158038489">
              <w:marLeft w:val="0"/>
              <w:marRight w:val="0"/>
              <w:marTop w:val="0"/>
              <w:marBottom w:val="0"/>
              <w:divBdr>
                <w:top w:val="none" w:sz="0" w:space="0" w:color="auto"/>
                <w:left w:val="none" w:sz="0" w:space="0" w:color="auto"/>
                <w:bottom w:val="none" w:sz="0" w:space="0" w:color="auto"/>
                <w:right w:val="none" w:sz="0" w:space="0" w:color="auto"/>
              </w:divBdr>
            </w:div>
            <w:div w:id="894589989">
              <w:marLeft w:val="0"/>
              <w:marRight w:val="0"/>
              <w:marTop w:val="0"/>
              <w:marBottom w:val="0"/>
              <w:divBdr>
                <w:top w:val="none" w:sz="0" w:space="0" w:color="auto"/>
                <w:left w:val="none" w:sz="0" w:space="0" w:color="auto"/>
                <w:bottom w:val="none" w:sz="0" w:space="0" w:color="auto"/>
                <w:right w:val="none" w:sz="0" w:space="0" w:color="auto"/>
              </w:divBdr>
            </w:div>
            <w:div w:id="393940733">
              <w:marLeft w:val="0"/>
              <w:marRight w:val="0"/>
              <w:marTop w:val="0"/>
              <w:marBottom w:val="0"/>
              <w:divBdr>
                <w:top w:val="none" w:sz="0" w:space="0" w:color="auto"/>
                <w:left w:val="none" w:sz="0" w:space="0" w:color="auto"/>
                <w:bottom w:val="none" w:sz="0" w:space="0" w:color="auto"/>
                <w:right w:val="none" w:sz="0" w:space="0" w:color="auto"/>
              </w:divBdr>
            </w:div>
            <w:div w:id="285544515">
              <w:marLeft w:val="0"/>
              <w:marRight w:val="0"/>
              <w:marTop w:val="0"/>
              <w:marBottom w:val="0"/>
              <w:divBdr>
                <w:top w:val="none" w:sz="0" w:space="0" w:color="auto"/>
                <w:left w:val="none" w:sz="0" w:space="0" w:color="auto"/>
                <w:bottom w:val="none" w:sz="0" w:space="0" w:color="auto"/>
                <w:right w:val="none" w:sz="0" w:space="0" w:color="auto"/>
              </w:divBdr>
            </w:div>
            <w:div w:id="1820337693">
              <w:marLeft w:val="0"/>
              <w:marRight w:val="0"/>
              <w:marTop w:val="0"/>
              <w:marBottom w:val="0"/>
              <w:divBdr>
                <w:top w:val="none" w:sz="0" w:space="0" w:color="auto"/>
                <w:left w:val="none" w:sz="0" w:space="0" w:color="auto"/>
                <w:bottom w:val="none" w:sz="0" w:space="0" w:color="auto"/>
                <w:right w:val="none" w:sz="0" w:space="0" w:color="auto"/>
              </w:divBdr>
            </w:div>
            <w:div w:id="1189221953">
              <w:marLeft w:val="0"/>
              <w:marRight w:val="0"/>
              <w:marTop w:val="0"/>
              <w:marBottom w:val="0"/>
              <w:divBdr>
                <w:top w:val="none" w:sz="0" w:space="0" w:color="auto"/>
                <w:left w:val="none" w:sz="0" w:space="0" w:color="auto"/>
                <w:bottom w:val="none" w:sz="0" w:space="0" w:color="auto"/>
                <w:right w:val="none" w:sz="0" w:space="0" w:color="auto"/>
              </w:divBdr>
            </w:div>
            <w:div w:id="999693735">
              <w:marLeft w:val="0"/>
              <w:marRight w:val="0"/>
              <w:marTop w:val="0"/>
              <w:marBottom w:val="0"/>
              <w:divBdr>
                <w:top w:val="none" w:sz="0" w:space="0" w:color="auto"/>
                <w:left w:val="none" w:sz="0" w:space="0" w:color="auto"/>
                <w:bottom w:val="none" w:sz="0" w:space="0" w:color="auto"/>
                <w:right w:val="none" w:sz="0" w:space="0" w:color="auto"/>
              </w:divBdr>
            </w:div>
            <w:div w:id="769928734">
              <w:marLeft w:val="0"/>
              <w:marRight w:val="0"/>
              <w:marTop w:val="0"/>
              <w:marBottom w:val="0"/>
              <w:divBdr>
                <w:top w:val="none" w:sz="0" w:space="0" w:color="auto"/>
                <w:left w:val="none" w:sz="0" w:space="0" w:color="auto"/>
                <w:bottom w:val="none" w:sz="0" w:space="0" w:color="auto"/>
                <w:right w:val="none" w:sz="0" w:space="0" w:color="auto"/>
              </w:divBdr>
            </w:div>
            <w:div w:id="1450054130">
              <w:marLeft w:val="0"/>
              <w:marRight w:val="0"/>
              <w:marTop w:val="0"/>
              <w:marBottom w:val="0"/>
              <w:divBdr>
                <w:top w:val="none" w:sz="0" w:space="0" w:color="auto"/>
                <w:left w:val="none" w:sz="0" w:space="0" w:color="auto"/>
                <w:bottom w:val="none" w:sz="0" w:space="0" w:color="auto"/>
                <w:right w:val="none" w:sz="0" w:space="0" w:color="auto"/>
              </w:divBdr>
            </w:div>
            <w:div w:id="165445515">
              <w:marLeft w:val="0"/>
              <w:marRight w:val="0"/>
              <w:marTop w:val="0"/>
              <w:marBottom w:val="0"/>
              <w:divBdr>
                <w:top w:val="none" w:sz="0" w:space="0" w:color="auto"/>
                <w:left w:val="none" w:sz="0" w:space="0" w:color="auto"/>
                <w:bottom w:val="none" w:sz="0" w:space="0" w:color="auto"/>
                <w:right w:val="none" w:sz="0" w:space="0" w:color="auto"/>
              </w:divBdr>
            </w:div>
            <w:div w:id="564755885">
              <w:marLeft w:val="0"/>
              <w:marRight w:val="0"/>
              <w:marTop w:val="0"/>
              <w:marBottom w:val="0"/>
              <w:divBdr>
                <w:top w:val="none" w:sz="0" w:space="0" w:color="auto"/>
                <w:left w:val="none" w:sz="0" w:space="0" w:color="auto"/>
                <w:bottom w:val="none" w:sz="0" w:space="0" w:color="auto"/>
                <w:right w:val="none" w:sz="0" w:space="0" w:color="auto"/>
              </w:divBdr>
            </w:div>
            <w:div w:id="336806874">
              <w:marLeft w:val="0"/>
              <w:marRight w:val="0"/>
              <w:marTop w:val="0"/>
              <w:marBottom w:val="0"/>
              <w:divBdr>
                <w:top w:val="none" w:sz="0" w:space="0" w:color="auto"/>
                <w:left w:val="none" w:sz="0" w:space="0" w:color="auto"/>
                <w:bottom w:val="none" w:sz="0" w:space="0" w:color="auto"/>
                <w:right w:val="none" w:sz="0" w:space="0" w:color="auto"/>
              </w:divBdr>
            </w:div>
            <w:div w:id="243076812">
              <w:marLeft w:val="0"/>
              <w:marRight w:val="0"/>
              <w:marTop w:val="0"/>
              <w:marBottom w:val="0"/>
              <w:divBdr>
                <w:top w:val="none" w:sz="0" w:space="0" w:color="auto"/>
                <w:left w:val="none" w:sz="0" w:space="0" w:color="auto"/>
                <w:bottom w:val="none" w:sz="0" w:space="0" w:color="auto"/>
                <w:right w:val="none" w:sz="0" w:space="0" w:color="auto"/>
              </w:divBdr>
            </w:div>
            <w:div w:id="807164130">
              <w:marLeft w:val="0"/>
              <w:marRight w:val="0"/>
              <w:marTop w:val="0"/>
              <w:marBottom w:val="0"/>
              <w:divBdr>
                <w:top w:val="none" w:sz="0" w:space="0" w:color="auto"/>
                <w:left w:val="none" w:sz="0" w:space="0" w:color="auto"/>
                <w:bottom w:val="none" w:sz="0" w:space="0" w:color="auto"/>
                <w:right w:val="none" w:sz="0" w:space="0" w:color="auto"/>
              </w:divBdr>
            </w:div>
            <w:div w:id="22829287">
              <w:marLeft w:val="0"/>
              <w:marRight w:val="0"/>
              <w:marTop w:val="0"/>
              <w:marBottom w:val="0"/>
              <w:divBdr>
                <w:top w:val="none" w:sz="0" w:space="0" w:color="auto"/>
                <w:left w:val="none" w:sz="0" w:space="0" w:color="auto"/>
                <w:bottom w:val="none" w:sz="0" w:space="0" w:color="auto"/>
                <w:right w:val="none" w:sz="0" w:space="0" w:color="auto"/>
              </w:divBdr>
            </w:div>
            <w:div w:id="1162046781">
              <w:marLeft w:val="0"/>
              <w:marRight w:val="0"/>
              <w:marTop w:val="0"/>
              <w:marBottom w:val="0"/>
              <w:divBdr>
                <w:top w:val="none" w:sz="0" w:space="0" w:color="auto"/>
                <w:left w:val="none" w:sz="0" w:space="0" w:color="auto"/>
                <w:bottom w:val="none" w:sz="0" w:space="0" w:color="auto"/>
                <w:right w:val="none" w:sz="0" w:space="0" w:color="auto"/>
              </w:divBdr>
            </w:div>
            <w:div w:id="1814129468">
              <w:marLeft w:val="0"/>
              <w:marRight w:val="0"/>
              <w:marTop w:val="0"/>
              <w:marBottom w:val="0"/>
              <w:divBdr>
                <w:top w:val="none" w:sz="0" w:space="0" w:color="auto"/>
                <w:left w:val="none" w:sz="0" w:space="0" w:color="auto"/>
                <w:bottom w:val="none" w:sz="0" w:space="0" w:color="auto"/>
                <w:right w:val="none" w:sz="0" w:space="0" w:color="auto"/>
              </w:divBdr>
            </w:div>
            <w:div w:id="7755732">
              <w:marLeft w:val="0"/>
              <w:marRight w:val="0"/>
              <w:marTop w:val="0"/>
              <w:marBottom w:val="0"/>
              <w:divBdr>
                <w:top w:val="none" w:sz="0" w:space="0" w:color="auto"/>
                <w:left w:val="none" w:sz="0" w:space="0" w:color="auto"/>
                <w:bottom w:val="none" w:sz="0" w:space="0" w:color="auto"/>
                <w:right w:val="none" w:sz="0" w:space="0" w:color="auto"/>
              </w:divBdr>
            </w:div>
            <w:div w:id="25105779">
              <w:marLeft w:val="0"/>
              <w:marRight w:val="0"/>
              <w:marTop w:val="0"/>
              <w:marBottom w:val="0"/>
              <w:divBdr>
                <w:top w:val="none" w:sz="0" w:space="0" w:color="auto"/>
                <w:left w:val="none" w:sz="0" w:space="0" w:color="auto"/>
                <w:bottom w:val="none" w:sz="0" w:space="0" w:color="auto"/>
                <w:right w:val="none" w:sz="0" w:space="0" w:color="auto"/>
              </w:divBdr>
            </w:div>
            <w:div w:id="1905947308">
              <w:marLeft w:val="0"/>
              <w:marRight w:val="0"/>
              <w:marTop w:val="0"/>
              <w:marBottom w:val="0"/>
              <w:divBdr>
                <w:top w:val="none" w:sz="0" w:space="0" w:color="auto"/>
                <w:left w:val="none" w:sz="0" w:space="0" w:color="auto"/>
                <w:bottom w:val="none" w:sz="0" w:space="0" w:color="auto"/>
                <w:right w:val="none" w:sz="0" w:space="0" w:color="auto"/>
              </w:divBdr>
            </w:div>
            <w:div w:id="1707674669">
              <w:marLeft w:val="0"/>
              <w:marRight w:val="0"/>
              <w:marTop w:val="0"/>
              <w:marBottom w:val="0"/>
              <w:divBdr>
                <w:top w:val="none" w:sz="0" w:space="0" w:color="auto"/>
                <w:left w:val="none" w:sz="0" w:space="0" w:color="auto"/>
                <w:bottom w:val="none" w:sz="0" w:space="0" w:color="auto"/>
                <w:right w:val="none" w:sz="0" w:space="0" w:color="auto"/>
              </w:divBdr>
            </w:div>
            <w:div w:id="854151878">
              <w:marLeft w:val="0"/>
              <w:marRight w:val="0"/>
              <w:marTop w:val="0"/>
              <w:marBottom w:val="0"/>
              <w:divBdr>
                <w:top w:val="none" w:sz="0" w:space="0" w:color="auto"/>
                <w:left w:val="none" w:sz="0" w:space="0" w:color="auto"/>
                <w:bottom w:val="none" w:sz="0" w:space="0" w:color="auto"/>
                <w:right w:val="none" w:sz="0" w:space="0" w:color="auto"/>
              </w:divBdr>
            </w:div>
            <w:div w:id="361249045">
              <w:marLeft w:val="0"/>
              <w:marRight w:val="0"/>
              <w:marTop w:val="0"/>
              <w:marBottom w:val="0"/>
              <w:divBdr>
                <w:top w:val="none" w:sz="0" w:space="0" w:color="auto"/>
                <w:left w:val="none" w:sz="0" w:space="0" w:color="auto"/>
                <w:bottom w:val="none" w:sz="0" w:space="0" w:color="auto"/>
                <w:right w:val="none" w:sz="0" w:space="0" w:color="auto"/>
              </w:divBdr>
            </w:div>
            <w:div w:id="1948846104">
              <w:marLeft w:val="0"/>
              <w:marRight w:val="0"/>
              <w:marTop w:val="0"/>
              <w:marBottom w:val="0"/>
              <w:divBdr>
                <w:top w:val="none" w:sz="0" w:space="0" w:color="auto"/>
                <w:left w:val="none" w:sz="0" w:space="0" w:color="auto"/>
                <w:bottom w:val="none" w:sz="0" w:space="0" w:color="auto"/>
                <w:right w:val="none" w:sz="0" w:space="0" w:color="auto"/>
              </w:divBdr>
            </w:div>
            <w:div w:id="159390464">
              <w:marLeft w:val="0"/>
              <w:marRight w:val="0"/>
              <w:marTop w:val="0"/>
              <w:marBottom w:val="0"/>
              <w:divBdr>
                <w:top w:val="none" w:sz="0" w:space="0" w:color="auto"/>
                <w:left w:val="none" w:sz="0" w:space="0" w:color="auto"/>
                <w:bottom w:val="none" w:sz="0" w:space="0" w:color="auto"/>
                <w:right w:val="none" w:sz="0" w:space="0" w:color="auto"/>
              </w:divBdr>
            </w:div>
            <w:div w:id="131768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7198">
      <w:bodyDiv w:val="1"/>
      <w:marLeft w:val="0"/>
      <w:marRight w:val="0"/>
      <w:marTop w:val="0"/>
      <w:marBottom w:val="0"/>
      <w:divBdr>
        <w:top w:val="none" w:sz="0" w:space="0" w:color="auto"/>
        <w:left w:val="none" w:sz="0" w:space="0" w:color="auto"/>
        <w:bottom w:val="none" w:sz="0" w:space="0" w:color="auto"/>
        <w:right w:val="none" w:sz="0" w:space="0" w:color="auto"/>
      </w:divBdr>
    </w:div>
    <w:div w:id="689375430">
      <w:bodyDiv w:val="1"/>
      <w:marLeft w:val="0"/>
      <w:marRight w:val="0"/>
      <w:marTop w:val="0"/>
      <w:marBottom w:val="0"/>
      <w:divBdr>
        <w:top w:val="none" w:sz="0" w:space="0" w:color="auto"/>
        <w:left w:val="none" w:sz="0" w:space="0" w:color="auto"/>
        <w:bottom w:val="none" w:sz="0" w:space="0" w:color="auto"/>
        <w:right w:val="none" w:sz="0" w:space="0" w:color="auto"/>
      </w:divBdr>
    </w:div>
    <w:div w:id="759790792">
      <w:bodyDiv w:val="1"/>
      <w:marLeft w:val="0"/>
      <w:marRight w:val="0"/>
      <w:marTop w:val="0"/>
      <w:marBottom w:val="0"/>
      <w:divBdr>
        <w:top w:val="none" w:sz="0" w:space="0" w:color="auto"/>
        <w:left w:val="none" w:sz="0" w:space="0" w:color="auto"/>
        <w:bottom w:val="none" w:sz="0" w:space="0" w:color="auto"/>
        <w:right w:val="none" w:sz="0" w:space="0" w:color="auto"/>
      </w:divBdr>
    </w:div>
    <w:div w:id="838278137">
      <w:bodyDiv w:val="1"/>
      <w:marLeft w:val="0"/>
      <w:marRight w:val="0"/>
      <w:marTop w:val="0"/>
      <w:marBottom w:val="0"/>
      <w:divBdr>
        <w:top w:val="none" w:sz="0" w:space="0" w:color="auto"/>
        <w:left w:val="none" w:sz="0" w:space="0" w:color="auto"/>
        <w:bottom w:val="none" w:sz="0" w:space="0" w:color="auto"/>
        <w:right w:val="none" w:sz="0" w:space="0" w:color="auto"/>
      </w:divBdr>
      <w:divsChild>
        <w:div w:id="696929106">
          <w:marLeft w:val="0"/>
          <w:marRight w:val="0"/>
          <w:marTop w:val="0"/>
          <w:marBottom w:val="0"/>
          <w:divBdr>
            <w:top w:val="none" w:sz="0" w:space="0" w:color="auto"/>
            <w:left w:val="none" w:sz="0" w:space="0" w:color="auto"/>
            <w:bottom w:val="none" w:sz="0" w:space="0" w:color="auto"/>
            <w:right w:val="none" w:sz="0" w:space="0" w:color="auto"/>
          </w:divBdr>
          <w:divsChild>
            <w:div w:id="1973705513">
              <w:marLeft w:val="0"/>
              <w:marRight w:val="0"/>
              <w:marTop w:val="0"/>
              <w:marBottom w:val="0"/>
              <w:divBdr>
                <w:top w:val="none" w:sz="0" w:space="0" w:color="auto"/>
                <w:left w:val="none" w:sz="0" w:space="0" w:color="auto"/>
                <w:bottom w:val="none" w:sz="0" w:space="0" w:color="auto"/>
                <w:right w:val="none" w:sz="0" w:space="0" w:color="auto"/>
              </w:divBdr>
            </w:div>
            <w:div w:id="647900431">
              <w:marLeft w:val="0"/>
              <w:marRight w:val="0"/>
              <w:marTop w:val="0"/>
              <w:marBottom w:val="0"/>
              <w:divBdr>
                <w:top w:val="none" w:sz="0" w:space="0" w:color="auto"/>
                <w:left w:val="none" w:sz="0" w:space="0" w:color="auto"/>
                <w:bottom w:val="none" w:sz="0" w:space="0" w:color="auto"/>
                <w:right w:val="none" w:sz="0" w:space="0" w:color="auto"/>
              </w:divBdr>
              <w:divsChild>
                <w:div w:id="107047491">
                  <w:marLeft w:val="0"/>
                  <w:marRight w:val="0"/>
                  <w:marTop w:val="0"/>
                  <w:marBottom w:val="0"/>
                  <w:divBdr>
                    <w:top w:val="none" w:sz="0" w:space="0" w:color="auto"/>
                    <w:left w:val="none" w:sz="0" w:space="0" w:color="auto"/>
                    <w:bottom w:val="none" w:sz="0" w:space="0" w:color="auto"/>
                    <w:right w:val="none" w:sz="0" w:space="0" w:color="auto"/>
                  </w:divBdr>
                  <w:divsChild>
                    <w:div w:id="16522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01578">
              <w:marLeft w:val="0"/>
              <w:marRight w:val="0"/>
              <w:marTop w:val="0"/>
              <w:marBottom w:val="0"/>
              <w:divBdr>
                <w:top w:val="none" w:sz="0" w:space="0" w:color="auto"/>
                <w:left w:val="none" w:sz="0" w:space="0" w:color="auto"/>
                <w:bottom w:val="none" w:sz="0" w:space="0" w:color="auto"/>
                <w:right w:val="none" w:sz="0" w:space="0" w:color="auto"/>
              </w:divBdr>
            </w:div>
          </w:divsChild>
        </w:div>
        <w:div w:id="1836415433">
          <w:marLeft w:val="0"/>
          <w:marRight w:val="0"/>
          <w:marTop w:val="0"/>
          <w:marBottom w:val="0"/>
          <w:divBdr>
            <w:top w:val="none" w:sz="0" w:space="0" w:color="auto"/>
            <w:left w:val="none" w:sz="0" w:space="0" w:color="auto"/>
            <w:bottom w:val="none" w:sz="0" w:space="0" w:color="auto"/>
            <w:right w:val="none" w:sz="0" w:space="0" w:color="auto"/>
          </w:divBdr>
          <w:divsChild>
            <w:div w:id="482350523">
              <w:marLeft w:val="0"/>
              <w:marRight w:val="0"/>
              <w:marTop w:val="0"/>
              <w:marBottom w:val="0"/>
              <w:divBdr>
                <w:top w:val="none" w:sz="0" w:space="0" w:color="auto"/>
                <w:left w:val="none" w:sz="0" w:space="0" w:color="auto"/>
                <w:bottom w:val="none" w:sz="0" w:space="0" w:color="auto"/>
                <w:right w:val="none" w:sz="0" w:space="0" w:color="auto"/>
              </w:divBdr>
            </w:div>
            <w:div w:id="117990912">
              <w:marLeft w:val="0"/>
              <w:marRight w:val="0"/>
              <w:marTop w:val="0"/>
              <w:marBottom w:val="0"/>
              <w:divBdr>
                <w:top w:val="none" w:sz="0" w:space="0" w:color="auto"/>
                <w:left w:val="none" w:sz="0" w:space="0" w:color="auto"/>
                <w:bottom w:val="none" w:sz="0" w:space="0" w:color="auto"/>
                <w:right w:val="none" w:sz="0" w:space="0" w:color="auto"/>
              </w:divBdr>
              <w:divsChild>
                <w:div w:id="1540625953">
                  <w:marLeft w:val="0"/>
                  <w:marRight w:val="0"/>
                  <w:marTop w:val="0"/>
                  <w:marBottom w:val="0"/>
                  <w:divBdr>
                    <w:top w:val="none" w:sz="0" w:space="0" w:color="auto"/>
                    <w:left w:val="none" w:sz="0" w:space="0" w:color="auto"/>
                    <w:bottom w:val="none" w:sz="0" w:space="0" w:color="auto"/>
                    <w:right w:val="none" w:sz="0" w:space="0" w:color="auto"/>
                  </w:divBdr>
                  <w:divsChild>
                    <w:div w:id="11183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9847">
      <w:bodyDiv w:val="1"/>
      <w:marLeft w:val="0"/>
      <w:marRight w:val="0"/>
      <w:marTop w:val="0"/>
      <w:marBottom w:val="0"/>
      <w:divBdr>
        <w:top w:val="none" w:sz="0" w:space="0" w:color="auto"/>
        <w:left w:val="none" w:sz="0" w:space="0" w:color="auto"/>
        <w:bottom w:val="none" w:sz="0" w:space="0" w:color="auto"/>
        <w:right w:val="none" w:sz="0" w:space="0" w:color="auto"/>
      </w:divBdr>
      <w:divsChild>
        <w:div w:id="2134981479">
          <w:marLeft w:val="0"/>
          <w:marRight w:val="0"/>
          <w:marTop w:val="0"/>
          <w:marBottom w:val="0"/>
          <w:divBdr>
            <w:top w:val="none" w:sz="0" w:space="0" w:color="auto"/>
            <w:left w:val="none" w:sz="0" w:space="0" w:color="auto"/>
            <w:bottom w:val="none" w:sz="0" w:space="0" w:color="auto"/>
            <w:right w:val="none" w:sz="0" w:space="0" w:color="auto"/>
          </w:divBdr>
          <w:divsChild>
            <w:div w:id="1337422853">
              <w:marLeft w:val="0"/>
              <w:marRight w:val="0"/>
              <w:marTop w:val="0"/>
              <w:marBottom w:val="0"/>
              <w:divBdr>
                <w:top w:val="none" w:sz="0" w:space="0" w:color="auto"/>
                <w:left w:val="none" w:sz="0" w:space="0" w:color="auto"/>
                <w:bottom w:val="none" w:sz="0" w:space="0" w:color="auto"/>
                <w:right w:val="none" w:sz="0" w:space="0" w:color="auto"/>
              </w:divBdr>
            </w:div>
            <w:div w:id="1297636895">
              <w:marLeft w:val="0"/>
              <w:marRight w:val="0"/>
              <w:marTop w:val="0"/>
              <w:marBottom w:val="0"/>
              <w:divBdr>
                <w:top w:val="none" w:sz="0" w:space="0" w:color="auto"/>
                <w:left w:val="none" w:sz="0" w:space="0" w:color="auto"/>
                <w:bottom w:val="none" w:sz="0" w:space="0" w:color="auto"/>
                <w:right w:val="none" w:sz="0" w:space="0" w:color="auto"/>
              </w:divBdr>
              <w:divsChild>
                <w:div w:id="676465680">
                  <w:marLeft w:val="0"/>
                  <w:marRight w:val="0"/>
                  <w:marTop w:val="0"/>
                  <w:marBottom w:val="0"/>
                  <w:divBdr>
                    <w:top w:val="none" w:sz="0" w:space="0" w:color="auto"/>
                    <w:left w:val="none" w:sz="0" w:space="0" w:color="auto"/>
                    <w:bottom w:val="none" w:sz="0" w:space="0" w:color="auto"/>
                    <w:right w:val="none" w:sz="0" w:space="0" w:color="auto"/>
                  </w:divBdr>
                  <w:divsChild>
                    <w:div w:id="3244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204">
              <w:marLeft w:val="0"/>
              <w:marRight w:val="0"/>
              <w:marTop w:val="0"/>
              <w:marBottom w:val="0"/>
              <w:divBdr>
                <w:top w:val="none" w:sz="0" w:space="0" w:color="auto"/>
                <w:left w:val="none" w:sz="0" w:space="0" w:color="auto"/>
                <w:bottom w:val="none" w:sz="0" w:space="0" w:color="auto"/>
                <w:right w:val="none" w:sz="0" w:space="0" w:color="auto"/>
              </w:divBdr>
            </w:div>
          </w:divsChild>
        </w:div>
        <w:div w:id="1915161078">
          <w:marLeft w:val="0"/>
          <w:marRight w:val="0"/>
          <w:marTop w:val="0"/>
          <w:marBottom w:val="0"/>
          <w:divBdr>
            <w:top w:val="none" w:sz="0" w:space="0" w:color="auto"/>
            <w:left w:val="none" w:sz="0" w:space="0" w:color="auto"/>
            <w:bottom w:val="none" w:sz="0" w:space="0" w:color="auto"/>
            <w:right w:val="none" w:sz="0" w:space="0" w:color="auto"/>
          </w:divBdr>
          <w:divsChild>
            <w:div w:id="1892378917">
              <w:marLeft w:val="0"/>
              <w:marRight w:val="0"/>
              <w:marTop w:val="0"/>
              <w:marBottom w:val="0"/>
              <w:divBdr>
                <w:top w:val="none" w:sz="0" w:space="0" w:color="auto"/>
                <w:left w:val="none" w:sz="0" w:space="0" w:color="auto"/>
                <w:bottom w:val="none" w:sz="0" w:space="0" w:color="auto"/>
                <w:right w:val="none" w:sz="0" w:space="0" w:color="auto"/>
              </w:divBdr>
            </w:div>
            <w:div w:id="1032420993">
              <w:marLeft w:val="0"/>
              <w:marRight w:val="0"/>
              <w:marTop w:val="0"/>
              <w:marBottom w:val="0"/>
              <w:divBdr>
                <w:top w:val="none" w:sz="0" w:space="0" w:color="auto"/>
                <w:left w:val="none" w:sz="0" w:space="0" w:color="auto"/>
                <w:bottom w:val="none" w:sz="0" w:space="0" w:color="auto"/>
                <w:right w:val="none" w:sz="0" w:space="0" w:color="auto"/>
              </w:divBdr>
              <w:divsChild>
                <w:div w:id="1921863587">
                  <w:marLeft w:val="0"/>
                  <w:marRight w:val="0"/>
                  <w:marTop w:val="0"/>
                  <w:marBottom w:val="0"/>
                  <w:divBdr>
                    <w:top w:val="none" w:sz="0" w:space="0" w:color="auto"/>
                    <w:left w:val="none" w:sz="0" w:space="0" w:color="auto"/>
                    <w:bottom w:val="none" w:sz="0" w:space="0" w:color="auto"/>
                    <w:right w:val="none" w:sz="0" w:space="0" w:color="auto"/>
                  </w:divBdr>
                  <w:divsChild>
                    <w:div w:id="14488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8246">
      <w:bodyDiv w:val="1"/>
      <w:marLeft w:val="0"/>
      <w:marRight w:val="0"/>
      <w:marTop w:val="0"/>
      <w:marBottom w:val="0"/>
      <w:divBdr>
        <w:top w:val="none" w:sz="0" w:space="0" w:color="auto"/>
        <w:left w:val="none" w:sz="0" w:space="0" w:color="auto"/>
        <w:bottom w:val="none" w:sz="0" w:space="0" w:color="auto"/>
        <w:right w:val="none" w:sz="0" w:space="0" w:color="auto"/>
      </w:divBdr>
    </w:div>
    <w:div w:id="1756513043">
      <w:bodyDiv w:val="1"/>
      <w:marLeft w:val="0"/>
      <w:marRight w:val="0"/>
      <w:marTop w:val="0"/>
      <w:marBottom w:val="0"/>
      <w:divBdr>
        <w:top w:val="none" w:sz="0" w:space="0" w:color="auto"/>
        <w:left w:val="none" w:sz="0" w:space="0" w:color="auto"/>
        <w:bottom w:val="none" w:sz="0" w:space="0" w:color="auto"/>
        <w:right w:val="none" w:sz="0" w:space="0" w:color="auto"/>
      </w:divBdr>
      <w:divsChild>
        <w:div w:id="868839645">
          <w:marLeft w:val="0"/>
          <w:marRight w:val="0"/>
          <w:marTop w:val="0"/>
          <w:marBottom w:val="0"/>
          <w:divBdr>
            <w:top w:val="none" w:sz="0" w:space="0" w:color="auto"/>
            <w:left w:val="none" w:sz="0" w:space="0" w:color="auto"/>
            <w:bottom w:val="none" w:sz="0" w:space="0" w:color="auto"/>
            <w:right w:val="none" w:sz="0" w:space="0" w:color="auto"/>
          </w:divBdr>
          <w:divsChild>
            <w:div w:id="1434547976">
              <w:marLeft w:val="0"/>
              <w:marRight w:val="0"/>
              <w:marTop w:val="0"/>
              <w:marBottom w:val="0"/>
              <w:divBdr>
                <w:top w:val="none" w:sz="0" w:space="0" w:color="auto"/>
                <w:left w:val="none" w:sz="0" w:space="0" w:color="auto"/>
                <w:bottom w:val="none" w:sz="0" w:space="0" w:color="auto"/>
                <w:right w:val="none" w:sz="0" w:space="0" w:color="auto"/>
              </w:divBdr>
            </w:div>
            <w:div w:id="212154388">
              <w:marLeft w:val="0"/>
              <w:marRight w:val="0"/>
              <w:marTop w:val="0"/>
              <w:marBottom w:val="0"/>
              <w:divBdr>
                <w:top w:val="none" w:sz="0" w:space="0" w:color="auto"/>
                <w:left w:val="none" w:sz="0" w:space="0" w:color="auto"/>
                <w:bottom w:val="none" w:sz="0" w:space="0" w:color="auto"/>
                <w:right w:val="none" w:sz="0" w:space="0" w:color="auto"/>
              </w:divBdr>
            </w:div>
            <w:div w:id="1647659044">
              <w:marLeft w:val="0"/>
              <w:marRight w:val="0"/>
              <w:marTop w:val="0"/>
              <w:marBottom w:val="0"/>
              <w:divBdr>
                <w:top w:val="none" w:sz="0" w:space="0" w:color="auto"/>
                <w:left w:val="none" w:sz="0" w:space="0" w:color="auto"/>
                <w:bottom w:val="none" w:sz="0" w:space="0" w:color="auto"/>
                <w:right w:val="none" w:sz="0" w:space="0" w:color="auto"/>
              </w:divBdr>
            </w:div>
            <w:div w:id="814953834">
              <w:marLeft w:val="0"/>
              <w:marRight w:val="0"/>
              <w:marTop w:val="0"/>
              <w:marBottom w:val="0"/>
              <w:divBdr>
                <w:top w:val="none" w:sz="0" w:space="0" w:color="auto"/>
                <w:left w:val="none" w:sz="0" w:space="0" w:color="auto"/>
                <w:bottom w:val="none" w:sz="0" w:space="0" w:color="auto"/>
                <w:right w:val="none" w:sz="0" w:space="0" w:color="auto"/>
              </w:divBdr>
            </w:div>
            <w:div w:id="1250969505">
              <w:marLeft w:val="0"/>
              <w:marRight w:val="0"/>
              <w:marTop w:val="0"/>
              <w:marBottom w:val="0"/>
              <w:divBdr>
                <w:top w:val="none" w:sz="0" w:space="0" w:color="auto"/>
                <w:left w:val="none" w:sz="0" w:space="0" w:color="auto"/>
                <w:bottom w:val="none" w:sz="0" w:space="0" w:color="auto"/>
                <w:right w:val="none" w:sz="0" w:space="0" w:color="auto"/>
              </w:divBdr>
            </w:div>
            <w:div w:id="2136673682">
              <w:marLeft w:val="0"/>
              <w:marRight w:val="0"/>
              <w:marTop w:val="0"/>
              <w:marBottom w:val="0"/>
              <w:divBdr>
                <w:top w:val="none" w:sz="0" w:space="0" w:color="auto"/>
                <w:left w:val="none" w:sz="0" w:space="0" w:color="auto"/>
                <w:bottom w:val="none" w:sz="0" w:space="0" w:color="auto"/>
                <w:right w:val="none" w:sz="0" w:space="0" w:color="auto"/>
              </w:divBdr>
            </w:div>
            <w:div w:id="950473621">
              <w:marLeft w:val="0"/>
              <w:marRight w:val="0"/>
              <w:marTop w:val="0"/>
              <w:marBottom w:val="0"/>
              <w:divBdr>
                <w:top w:val="none" w:sz="0" w:space="0" w:color="auto"/>
                <w:left w:val="none" w:sz="0" w:space="0" w:color="auto"/>
                <w:bottom w:val="none" w:sz="0" w:space="0" w:color="auto"/>
                <w:right w:val="none" w:sz="0" w:space="0" w:color="auto"/>
              </w:divBdr>
            </w:div>
            <w:div w:id="1022122556">
              <w:marLeft w:val="0"/>
              <w:marRight w:val="0"/>
              <w:marTop w:val="0"/>
              <w:marBottom w:val="0"/>
              <w:divBdr>
                <w:top w:val="none" w:sz="0" w:space="0" w:color="auto"/>
                <w:left w:val="none" w:sz="0" w:space="0" w:color="auto"/>
                <w:bottom w:val="none" w:sz="0" w:space="0" w:color="auto"/>
                <w:right w:val="none" w:sz="0" w:space="0" w:color="auto"/>
              </w:divBdr>
            </w:div>
            <w:div w:id="1695573591">
              <w:marLeft w:val="0"/>
              <w:marRight w:val="0"/>
              <w:marTop w:val="0"/>
              <w:marBottom w:val="0"/>
              <w:divBdr>
                <w:top w:val="none" w:sz="0" w:space="0" w:color="auto"/>
                <w:left w:val="none" w:sz="0" w:space="0" w:color="auto"/>
                <w:bottom w:val="none" w:sz="0" w:space="0" w:color="auto"/>
                <w:right w:val="none" w:sz="0" w:space="0" w:color="auto"/>
              </w:divBdr>
            </w:div>
            <w:div w:id="1234269450">
              <w:marLeft w:val="0"/>
              <w:marRight w:val="0"/>
              <w:marTop w:val="0"/>
              <w:marBottom w:val="0"/>
              <w:divBdr>
                <w:top w:val="none" w:sz="0" w:space="0" w:color="auto"/>
                <w:left w:val="none" w:sz="0" w:space="0" w:color="auto"/>
                <w:bottom w:val="none" w:sz="0" w:space="0" w:color="auto"/>
                <w:right w:val="none" w:sz="0" w:space="0" w:color="auto"/>
              </w:divBdr>
            </w:div>
            <w:div w:id="925500835">
              <w:marLeft w:val="0"/>
              <w:marRight w:val="0"/>
              <w:marTop w:val="0"/>
              <w:marBottom w:val="0"/>
              <w:divBdr>
                <w:top w:val="none" w:sz="0" w:space="0" w:color="auto"/>
                <w:left w:val="none" w:sz="0" w:space="0" w:color="auto"/>
                <w:bottom w:val="none" w:sz="0" w:space="0" w:color="auto"/>
                <w:right w:val="none" w:sz="0" w:space="0" w:color="auto"/>
              </w:divBdr>
            </w:div>
            <w:div w:id="1241254820">
              <w:marLeft w:val="0"/>
              <w:marRight w:val="0"/>
              <w:marTop w:val="0"/>
              <w:marBottom w:val="0"/>
              <w:divBdr>
                <w:top w:val="none" w:sz="0" w:space="0" w:color="auto"/>
                <w:left w:val="none" w:sz="0" w:space="0" w:color="auto"/>
                <w:bottom w:val="none" w:sz="0" w:space="0" w:color="auto"/>
                <w:right w:val="none" w:sz="0" w:space="0" w:color="auto"/>
              </w:divBdr>
            </w:div>
            <w:div w:id="784808866">
              <w:marLeft w:val="0"/>
              <w:marRight w:val="0"/>
              <w:marTop w:val="0"/>
              <w:marBottom w:val="0"/>
              <w:divBdr>
                <w:top w:val="none" w:sz="0" w:space="0" w:color="auto"/>
                <w:left w:val="none" w:sz="0" w:space="0" w:color="auto"/>
                <w:bottom w:val="none" w:sz="0" w:space="0" w:color="auto"/>
                <w:right w:val="none" w:sz="0" w:space="0" w:color="auto"/>
              </w:divBdr>
            </w:div>
            <w:div w:id="1326669519">
              <w:marLeft w:val="0"/>
              <w:marRight w:val="0"/>
              <w:marTop w:val="0"/>
              <w:marBottom w:val="0"/>
              <w:divBdr>
                <w:top w:val="none" w:sz="0" w:space="0" w:color="auto"/>
                <w:left w:val="none" w:sz="0" w:space="0" w:color="auto"/>
                <w:bottom w:val="none" w:sz="0" w:space="0" w:color="auto"/>
                <w:right w:val="none" w:sz="0" w:space="0" w:color="auto"/>
              </w:divBdr>
            </w:div>
            <w:div w:id="1494300190">
              <w:marLeft w:val="0"/>
              <w:marRight w:val="0"/>
              <w:marTop w:val="0"/>
              <w:marBottom w:val="0"/>
              <w:divBdr>
                <w:top w:val="none" w:sz="0" w:space="0" w:color="auto"/>
                <w:left w:val="none" w:sz="0" w:space="0" w:color="auto"/>
                <w:bottom w:val="none" w:sz="0" w:space="0" w:color="auto"/>
                <w:right w:val="none" w:sz="0" w:space="0" w:color="auto"/>
              </w:divBdr>
            </w:div>
            <w:div w:id="1108432691">
              <w:marLeft w:val="0"/>
              <w:marRight w:val="0"/>
              <w:marTop w:val="0"/>
              <w:marBottom w:val="0"/>
              <w:divBdr>
                <w:top w:val="none" w:sz="0" w:space="0" w:color="auto"/>
                <w:left w:val="none" w:sz="0" w:space="0" w:color="auto"/>
                <w:bottom w:val="none" w:sz="0" w:space="0" w:color="auto"/>
                <w:right w:val="none" w:sz="0" w:space="0" w:color="auto"/>
              </w:divBdr>
            </w:div>
            <w:div w:id="1507860678">
              <w:marLeft w:val="0"/>
              <w:marRight w:val="0"/>
              <w:marTop w:val="0"/>
              <w:marBottom w:val="0"/>
              <w:divBdr>
                <w:top w:val="none" w:sz="0" w:space="0" w:color="auto"/>
                <w:left w:val="none" w:sz="0" w:space="0" w:color="auto"/>
                <w:bottom w:val="none" w:sz="0" w:space="0" w:color="auto"/>
                <w:right w:val="none" w:sz="0" w:space="0" w:color="auto"/>
              </w:divBdr>
            </w:div>
            <w:div w:id="1571111245">
              <w:marLeft w:val="0"/>
              <w:marRight w:val="0"/>
              <w:marTop w:val="0"/>
              <w:marBottom w:val="0"/>
              <w:divBdr>
                <w:top w:val="none" w:sz="0" w:space="0" w:color="auto"/>
                <w:left w:val="none" w:sz="0" w:space="0" w:color="auto"/>
                <w:bottom w:val="none" w:sz="0" w:space="0" w:color="auto"/>
                <w:right w:val="none" w:sz="0" w:space="0" w:color="auto"/>
              </w:divBdr>
            </w:div>
            <w:div w:id="964887509">
              <w:marLeft w:val="0"/>
              <w:marRight w:val="0"/>
              <w:marTop w:val="0"/>
              <w:marBottom w:val="0"/>
              <w:divBdr>
                <w:top w:val="none" w:sz="0" w:space="0" w:color="auto"/>
                <w:left w:val="none" w:sz="0" w:space="0" w:color="auto"/>
                <w:bottom w:val="none" w:sz="0" w:space="0" w:color="auto"/>
                <w:right w:val="none" w:sz="0" w:space="0" w:color="auto"/>
              </w:divBdr>
            </w:div>
            <w:div w:id="2070496962">
              <w:marLeft w:val="0"/>
              <w:marRight w:val="0"/>
              <w:marTop w:val="0"/>
              <w:marBottom w:val="0"/>
              <w:divBdr>
                <w:top w:val="none" w:sz="0" w:space="0" w:color="auto"/>
                <w:left w:val="none" w:sz="0" w:space="0" w:color="auto"/>
                <w:bottom w:val="none" w:sz="0" w:space="0" w:color="auto"/>
                <w:right w:val="none" w:sz="0" w:space="0" w:color="auto"/>
              </w:divBdr>
            </w:div>
            <w:div w:id="800535948">
              <w:marLeft w:val="0"/>
              <w:marRight w:val="0"/>
              <w:marTop w:val="0"/>
              <w:marBottom w:val="0"/>
              <w:divBdr>
                <w:top w:val="none" w:sz="0" w:space="0" w:color="auto"/>
                <w:left w:val="none" w:sz="0" w:space="0" w:color="auto"/>
                <w:bottom w:val="none" w:sz="0" w:space="0" w:color="auto"/>
                <w:right w:val="none" w:sz="0" w:space="0" w:color="auto"/>
              </w:divBdr>
            </w:div>
            <w:div w:id="1589079280">
              <w:marLeft w:val="0"/>
              <w:marRight w:val="0"/>
              <w:marTop w:val="0"/>
              <w:marBottom w:val="0"/>
              <w:divBdr>
                <w:top w:val="none" w:sz="0" w:space="0" w:color="auto"/>
                <w:left w:val="none" w:sz="0" w:space="0" w:color="auto"/>
                <w:bottom w:val="none" w:sz="0" w:space="0" w:color="auto"/>
                <w:right w:val="none" w:sz="0" w:space="0" w:color="auto"/>
              </w:divBdr>
            </w:div>
            <w:div w:id="1776899662">
              <w:marLeft w:val="0"/>
              <w:marRight w:val="0"/>
              <w:marTop w:val="0"/>
              <w:marBottom w:val="0"/>
              <w:divBdr>
                <w:top w:val="none" w:sz="0" w:space="0" w:color="auto"/>
                <w:left w:val="none" w:sz="0" w:space="0" w:color="auto"/>
                <w:bottom w:val="none" w:sz="0" w:space="0" w:color="auto"/>
                <w:right w:val="none" w:sz="0" w:space="0" w:color="auto"/>
              </w:divBdr>
            </w:div>
            <w:div w:id="125511039">
              <w:marLeft w:val="0"/>
              <w:marRight w:val="0"/>
              <w:marTop w:val="0"/>
              <w:marBottom w:val="0"/>
              <w:divBdr>
                <w:top w:val="none" w:sz="0" w:space="0" w:color="auto"/>
                <w:left w:val="none" w:sz="0" w:space="0" w:color="auto"/>
                <w:bottom w:val="none" w:sz="0" w:space="0" w:color="auto"/>
                <w:right w:val="none" w:sz="0" w:space="0" w:color="auto"/>
              </w:divBdr>
            </w:div>
            <w:div w:id="29458143">
              <w:marLeft w:val="0"/>
              <w:marRight w:val="0"/>
              <w:marTop w:val="0"/>
              <w:marBottom w:val="0"/>
              <w:divBdr>
                <w:top w:val="none" w:sz="0" w:space="0" w:color="auto"/>
                <w:left w:val="none" w:sz="0" w:space="0" w:color="auto"/>
                <w:bottom w:val="none" w:sz="0" w:space="0" w:color="auto"/>
                <w:right w:val="none" w:sz="0" w:space="0" w:color="auto"/>
              </w:divBdr>
            </w:div>
            <w:div w:id="1603105610">
              <w:marLeft w:val="0"/>
              <w:marRight w:val="0"/>
              <w:marTop w:val="0"/>
              <w:marBottom w:val="0"/>
              <w:divBdr>
                <w:top w:val="none" w:sz="0" w:space="0" w:color="auto"/>
                <w:left w:val="none" w:sz="0" w:space="0" w:color="auto"/>
                <w:bottom w:val="none" w:sz="0" w:space="0" w:color="auto"/>
                <w:right w:val="none" w:sz="0" w:space="0" w:color="auto"/>
              </w:divBdr>
            </w:div>
            <w:div w:id="40518738">
              <w:marLeft w:val="0"/>
              <w:marRight w:val="0"/>
              <w:marTop w:val="0"/>
              <w:marBottom w:val="0"/>
              <w:divBdr>
                <w:top w:val="none" w:sz="0" w:space="0" w:color="auto"/>
                <w:left w:val="none" w:sz="0" w:space="0" w:color="auto"/>
                <w:bottom w:val="none" w:sz="0" w:space="0" w:color="auto"/>
                <w:right w:val="none" w:sz="0" w:space="0" w:color="auto"/>
              </w:divBdr>
            </w:div>
            <w:div w:id="528490295">
              <w:marLeft w:val="0"/>
              <w:marRight w:val="0"/>
              <w:marTop w:val="0"/>
              <w:marBottom w:val="0"/>
              <w:divBdr>
                <w:top w:val="none" w:sz="0" w:space="0" w:color="auto"/>
                <w:left w:val="none" w:sz="0" w:space="0" w:color="auto"/>
                <w:bottom w:val="none" w:sz="0" w:space="0" w:color="auto"/>
                <w:right w:val="none" w:sz="0" w:space="0" w:color="auto"/>
              </w:divBdr>
            </w:div>
            <w:div w:id="255332223">
              <w:marLeft w:val="0"/>
              <w:marRight w:val="0"/>
              <w:marTop w:val="0"/>
              <w:marBottom w:val="0"/>
              <w:divBdr>
                <w:top w:val="none" w:sz="0" w:space="0" w:color="auto"/>
                <w:left w:val="none" w:sz="0" w:space="0" w:color="auto"/>
                <w:bottom w:val="none" w:sz="0" w:space="0" w:color="auto"/>
                <w:right w:val="none" w:sz="0" w:space="0" w:color="auto"/>
              </w:divBdr>
            </w:div>
            <w:div w:id="416100394">
              <w:marLeft w:val="0"/>
              <w:marRight w:val="0"/>
              <w:marTop w:val="0"/>
              <w:marBottom w:val="0"/>
              <w:divBdr>
                <w:top w:val="none" w:sz="0" w:space="0" w:color="auto"/>
                <w:left w:val="none" w:sz="0" w:space="0" w:color="auto"/>
                <w:bottom w:val="none" w:sz="0" w:space="0" w:color="auto"/>
                <w:right w:val="none" w:sz="0" w:space="0" w:color="auto"/>
              </w:divBdr>
            </w:div>
            <w:div w:id="1141314597">
              <w:marLeft w:val="0"/>
              <w:marRight w:val="0"/>
              <w:marTop w:val="0"/>
              <w:marBottom w:val="0"/>
              <w:divBdr>
                <w:top w:val="none" w:sz="0" w:space="0" w:color="auto"/>
                <w:left w:val="none" w:sz="0" w:space="0" w:color="auto"/>
                <w:bottom w:val="none" w:sz="0" w:space="0" w:color="auto"/>
                <w:right w:val="none" w:sz="0" w:space="0" w:color="auto"/>
              </w:divBdr>
            </w:div>
            <w:div w:id="1610701315">
              <w:marLeft w:val="0"/>
              <w:marRight w:val="0"/>
              <w:marTop w:val="0"/>
              <w:marBottom w:val="0"/>
              <w:divBdr>
                <w:top w:val="none" w:sz="0" w:space="0" w:color="auto"/>
                <w:left w:val="none" w:sz="0" w:space="0" w:color="auto"/>
                <w:bottom w:val="none" w:sz="0" w:space="0" w:color="auto"/>
                <w:right w:val="none" w:sz="0" w:space="0" w:color="auto"/>
              </w:divBdr>
            </w:div>
            <w:div w:id="1149397683">
              <w:marLeft w:val="0"/>
              <w:marRight w:val="0"/>
              <w:marTop w:val="0"/>
              <w:marBottom w:val="0"/>
              <w:divBdr>
                <w:top w:val="none" w:sz="0" w:space="0" w:color="auto"/>
                <w:left w:val="none" w:sz="0" w:space="0" w:color="auto"/>
                <w:bottom w:val="none" w:sz="0" w:space="0" w:color="auto"/>
                <w:right w:val="none" w:sz="0" w:space="0" w:color="auto"/>
              </w:divBdr>
            </w:div>
            <w:div w:id="1874801530">
              <w:marLeft w:val="0"/>
              <w:marRight w:val="0"/>
              <w:marTop w:val="0"/>
              <w:marBottom w:val="0"/>
              <w:divBdr>
                <w:top w:val="none" w:sz="0" w:space="0" w:color="auto"/>
                <w:left w:val="none" w:sz="0" w:space="0" w:color="auto"/>
                <w:bottom w:val="none" w:sz="0" w:space="0" w:color="auto"/>
                <w:right w:val="none" w:sz="0" w:space="0" w:color="auto"/>
              </w:divBdr>
            </w:div>
            <w:div w:id="1695183227">
              <w:marLeft w:val="0"/>
              <w:marRight w:val="0"/>
              <w:marTop w:val="0"/>
              <w:marBottom w:val="0"/>
              <w:divBdr>
                <w:top w:val="none" w:sz="0" w:space="0" w:color="auto"/>
                <w:left w:val="none" w:sz="0" w:space="0" w:color="auto"/>
                <w:bottom w:val="none" w:sz="0" w:space="0" w:color="auto"/>
                <w:right w:val="none" w:sz="0" w:space="0" w:color="auto"/>
              </w:divBdr>
            </w:div>
            <w:div w:id="314456171">
              <w:marLeft w:val="0"/>
              <w:marRight w:val="0"/>
              <w:marTop w:val="0"/>
              <w:marBottom w:val="0"/>
              <w:divBdr>
                <w:top w:val="none" w:sz="0" w:space="0" w:color="auto"/>
                <w:left w:val="none" w:sz="0" w:space="0" w:color="auto"/>
                <w:bottom w:val="none" w:sz="0" w:space="0" w:color="auto"/>
                <w:right w:val="none" w:sz="0" w:space="0" w:color="auto"/>
              </w:divBdr>
            </w:div>
            <w:div w:id="24987300">
              <w:marLeft w:val="0"/>
              <w:marRight w:val="0"/>
              <w:marTop w:val="0"/>
              <w:marBottom w:val="0"/>
              <w:divBdr>
                <w:top w:val="none" w:sz="0" w:space="0" w:color="auto"/>
                <w:left w:val="none" w:sz="0" w:space="0" w:color="auto"/>
                <w:bottom w:val="none" w:sz="0" w:space="0" w:color="auto"/>
                <w:right w:val="none" w:sz="0" w:space="0" w:color="auto"/>
              </w:divBdr>
            </w:div>
            <w:div w:id="532811920">
              <w:marLeft w:val="0"/>
              <w:marRight w:val="0"/>
              <w:marTop w:val="0"/>
              <w:marBottom w:val="0"/>
              <w:divBdr>
                <w:top w:val="none" w:sz="0" w:space="0" w:color="auto"/>
                <w:left w:val="none" w:sz="0" w:space="0" w:color="auto"/>
                <w:bottom w:val="none" w:sz="0" w:space="0" w:color="auto"/>
                <w:right w:val="none" w:sz="0" w:space="0" w:color="auto"/>
              </w:divBdr>
            </w:div>
            <w:div w:id="1698582806">
              <w:marLeft w:val="0"/>
              <w:marRight w:val="0"/>
              <w:marTop w:val="0"/>
              <w:marBottom w:val="0"/>
              <w:divBdr>
                <w:top w:val="none" w:sz="0" w:space="0" w:color="auto"/>
                <w:left w:val="none" w:sz="0" w:space="0" w:color="auto"/>
                <w:bottom w:val="none" w:sz="0" w:space="0" w:color="auto"/>
                <w:right w:val="none" w:sz="0" w:space="0" w:color="auto"/>
              </w:divBdr>
            </w:div>
            <w:div w:id="1706639136">
              <w:marLeft w:val="0"/>
              <w:marRight w:val="0"/>
              <w:marTop w:val="0"/>
              <w:marBottom w:val="0"/>
              <w:divBdr>
                <w:top w:val="none" w:sz="0" w:space="0" w:color="auto"/>
                <w:left w:val="none" w:sz="0" w:space="0" w:color="auto"/>
                <w:bottom w:val="none" w:sz="0" w:space="0" w:color="auto"/>
                <w:right w:val="none" w:sz="0" w:space="0" w:color="auto"/>
              </w:divBdr>
            </w:div>
            <w:div w:id="1013730689">
              <w:marLeft w:val="0"/>
              <w:marRight w:val="0"/>
              <w:marTop w:val="0"/>
              <w:marBottom w:val="0"/>
              <w:divBdr>
                <w:top w:val="none" w:sz="0" w:space="0" w:color="auto"/>
                <w:left w:val="none" w:sz="0" w:space="0" w:color="auto"/>
                <w:bottom w:val="none" w:sz="0" w:space="0" w:color="auto"/>
                <w:right w:val="none" w:sz="0" w:space="0" w:color="auto"/>
              </w:divBdr>
            </w:div>
            <w:div w:id="1554583289">
              <w:marLeft w:val="0"/>
              <w:marRight w:val="0"/>
              <w:marTop w:val="0"/>
              <w:marBottom w:val="0"/>
              <w:divBdr>
                <w:top w:val="none" w:sz="0" w:space="0" w:color="auto"/>
                <w:left w:val="none" w:sz="0" w:space="0" w:color="auto"/>
                <w:bottom w:val="none" w:sz="0" w:space="0" w:color="auto"/>
                <w:right w:val="none" w:sz="0" w:space="0" w:color="auto"/>
              </w:divBdr>
            </w:div>
            <w:div w:id="1977681340">
              <w:marLeft w:val="0"/>
              <w:marRight w:val="0"/>
              <w:marTop w:val="0"/>
              <w:marBottom w:val="0"/>
              <w:divBdr>
                <w:top w:val="none" w:sz="0" w:space="0" w:color="auto"/>
                <w:left w:val="none" w:sz="0" w:space="0" w:color="auto"/>
                <w:bottom w:val="none" w:sz="0" w:space="0" w:color="auto"/>
                <w:right w:val="none" w:sz="0" w:space="0" w:color="auto"/>
              </w:divBdr>
            </w:div>
            <w:div w:id="24868770">
              <w:marLeft w:val="0"/>
              <w:marRight w:val="0"/>
              <w:marTop w:val="0"/>
              <w:marBottom w:val="0"/>
              <w:divBdr>
                <w:top w:val="none" w:sz="0" w:space="0" w:color="auto"/>
                <w:left w:val="none" w:sz="0" w:space="0" w:color="auto"/>
                <w:bottom w:val="none" w:sz="0" w:space="0" w:color="auto"/>
                <w:right w:val="none" w:sz="0" w:space="0" w:color="auto"/>
              </w:divBdr>
            </w:div>
            <w:div w:id="69673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9789">
      <w:bodyDiv w:val="1"/>
      <w:marLeft w:val="0"/>
      <w:marRight w:val="0"/>
      <w:marTop w:val="0"/>
      <w:marBottom w:val="0"/>
      <w:divBdr>
        <w:top w:val="none" w:sz="0" w:space="0" w:color="auto"/>
        <w:left w:val="none" w:sz="0" w:space="0" w:color="auto"/>
        <w:bottom w:val="none" w:sz="0" w:space="0" w:color="auto"/>
        <w:right w:val="none" w:sz="0" w:space="0" w:color="auto"/>
      </w:divBdr>
      <w:divsChild>
        <w:div w:id="70591682">
          <w:marLeft w:val="0"/>
          <w:marRight w:val="0"/>
          <w:marTop w:val="0"/>
          <w:marBottom w:val="0"/>
          <w:divBdr>
            <w:top w:val="none" w:sz="0" w:space="0" w:color="auto"/>
            <w:left w:val="none" w:sz="0" w:space="0" w:color="auto"/>
            <w:bottom w:val="none" w:sz="0" w:space="0" w:color="auto"/>
            <w:right w:val="none" w:sz="0" w:space="0" w:color="auto"/>
          </w:divBdr>
          <w:divsChild>
            <w:div w:id="28652156">
              <w:marLeft w:val="0"/>
              <w:marRight w:val="0"/>
              <w:marTop w:val="0"/>
              <w:marBottom w:val="0"/>
              <w:divBdr>
                <w:top w:val="none" w:sz="0" w:space="0" w:color="auto"/>
                <w:left w:val="none" w:sz="0" w:space="0" w:color="auto"/>
                <w:bottom w:val="none" w:sz="0" w:space="0" w:color="auto"/>
                <w:right w:val="none" w:sz="0" w:space="0" w:color="auto"/>
              </w:divBdr>
            </w:div>
            <w:div w:id="1881893698">
              <w:marLeft w:val="0"/>
              <w:marRight w:val="0"/>
              <w:marTop w:val="0"/>
              <w:marBottom w:val="0"/>
              <w:divBdr>
                <w:top w:val="none" w:sz="0" w:space="0" w:color="auto"/>
                <w:left w:val="none" w:sz="0" w:space="0" w:color="auto"/>
                <w:bottom w:val="none" w:sz="0" w:space="0" w:color="auto"/>
                <w:right w:val="none" w:sz="0" w:space="0" w:color="auto"/>
              </w:divBdr>
              <w:divsChild>
                <w:div w:id="2097508469">
                  <w:marLeft w:val="0"/>
                  <w:marRight w:val="0"/>
                  <w:marTop w:val="0"/>
                  <w:marBottom w:val="0"/>
                  <w:divBdr>
                    <w:top w:val="none" w:sz="0" w:space="0" w:color="auto"/>
                    <w:left w:val="none" w:sz="0" w:space="0" w:color="auto"/>
                    <w:bottom w:val="none" w:sz="0" w:space="0" w:color="auto"/>
                    <w:right w:val="none" w:sz="0" w:space="0" w:color="auto"/>
                  </w:divBdr>
                  <w:divsChild>
                    <w:div w:id="148708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8862">
              <w:marLeft w:val="0"/>
              <w:marRight w:val="0"/>
              <w:marTop w:val="0"/>
              <w:marBottom w:val="0"/>
              <w:divBdr>
                <w:top w:val="none" w:sz="0" w:space="0" w:color="auto"/>
                <w:left w:val="none" w:sz="0" w:space="0" w:color="auto"/>
                <w:bottom w:val="none" w:sz="0" w:space="0" w:color="auto"/>
                <w:right w:val="none" w:sz="0" w:space="0" w:color="auto"/>
              </w:divBdr>
            </w:div>
          </w:divsChild>
        </w:div>
        <w:div w:id="746152303">
          <w:marLeft w:val="0"/>
          <w:marRight w:val="0"/>
          <w:marTop w:val="0"/>
          <w:marBottom w:val="0"/>
          <w:divBdr>
            <w:top w:val="none" w:sz="0" w:space="0" w:color="auto"/>
            <w:left w:val="none" w:sz="0" w:space="0" w:color="auto"/>
            <w:bottom w:val="none" w:sz="0" w:space="0" w:color="auto"/>
            <w:right w:val="none" w:sz="0" w:space="0" w:color="auto"/>
          </w:divBdr>
          <w:divsChild>
            <w:div w:id="1050348426">
              <w:marLeft w:val="0"/>
              <w:marRight w:val="0"/>
              <w:marTop w:val="0"/>
              <w:marBottom w:val="0"/>
              <w:divBdr>
                <w:top w:val="none" w:sz="0" w:space="0" w:color="auto"/>
                <w:left w:val="none" w:sz="0" w:space="0" w:color="auto"/>
                <w:bottom w:val="none" w:sz="0" w:space="0" w:color="auto"/>
                <w:right w:val="none" w:sz="0" w:space="0" w:color="auto"/>
              </w:divBdr>
            </w:div>
            <w:div w:id="520054326">
              <w:marLeft w:val="0"/>
              <w:marRight w:val="0"/>
              <w:marTop w:val="0"/>
              <w:marBottom w:val="0"/>
              <w:divBdr>
                <w:top w:val="none" w:sz="0" w:space="0" w:color="auto"/>
                <w:left w:val="none" w:sz="0" w:space="0" w:color="auto"/>
                <w:bottom w:val="none" w:sz="0" w:space="0" w:color="auto"/>
                <w:right w:val="none" w:sz="0" w:space="0" w:color="auto"/>
              </w:divBdr>
              <w:divsChild>
                <w:div w:id="371535105">
                  <w:marLeft w:val="0"/>
                  <w:marRight w:val="0"/>
                  <w:marTop w:val="0"/>
                  <w:marBottom w:val="0"/>
                  <w:divBdr>
                    <w:top w:val="none" w:sz="0" w:space="0" w:color="auto"/>
                    <w:left w:val="none" w:sz="0" w:space="0" w:color="auto"/>
                    <w:bottom w:val="none" w:sz="0" w:space="0" w:color="auto"/>
                    <w:right w:val="none" w:sz="0" w:space="0" w:color="auto"/>
                  </w:divBdr>
                  <w:divsChild>
                    <w:div w:id="9630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Singh</dc:creator>
  <cp:lastModifiedBy>SIDHANT VERMA</cp:lastModifiedBy>
  <cp:revision>3</cp:revision>
  <dcterms:created xsi:type="dcterms:W3CDTF">2025-04-17T23:18:00Z</dcterms:created>
  <dcterms:modified xsi:type="dcterms:W3CDTF">2025-04-17T23:19:00Z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2025-04-02T00:00:00Z</vt:filetime>
  </property>
  <property fmtid="{D5CDD505-2E9C-101B-9397-08002B2CF9AE}" pid="3" name="Creator">
    <vt:lpwstr>Microsoft® Word 2021</vt:lpwstr>
  </property>
  <property fmtid="{D5CDD505-2E9C-101B-9397-08002B2CF9AE}" pid="4" name="LastSaved">
    <vt:filetime>2025-04-17T00:00:00Z</vt:filetime>
  </property>
  <property fmtid="{D5CDD505-2E9C-101B-9397-08002B2CF9AE}" pid="5" name="Producer">
    <vt:lpwstr>Microsoft® Word 2021</vt:lpwstr>
  </property>
</Properties>
</file>